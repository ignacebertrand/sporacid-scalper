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9EB" w:rsidRPr="00716C70" w:rsidRDefault="009B2108" w:rsidP="00CF69EB">
      <w:pPr>
        <w:pStyle w:val="TitleCover"/>
        <w:spacing w:after="600"/>
        <w:jc w:val="both"/>
        <w:rPr>
          <w:spacing w:val="-20"/>
          <w:lang w:val="fr-CA"/>
        </w:rPr>
      </w:pPr>
      <w:r w:rsidRPr="009B2108">
        <w:rPr>
          <w:noProof/>
          <w:spacing w:val="-20"/>
          <w:sz w:val="20"/>
          <w:lang w:val="fr-CA" w:eastAsia="fr-CA"/>
        </w:rPr>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w:r>
      <w:r w:rsidR="00CF69EB"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78"/>
        <w:gridCol w:w="4698"/>
      </w:tblGrid>
      <w:tr w:rsidR="00CF69EB" w:rsidRPr="00716C70" w:rsidTr="00EF0C4B">
        <w:tc>
          <w:tcPr>
            <w:tcW w:w="3078" w:type="dxa"/>
          </w:tcPr>
          <w:p w:rsidR="00CF69EB" w:rsidRPr="00716C70" w:rsidRDefault="00CF69EB" w:rsidP="00EF0C4B">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E27E28" w:rsidP="00EF0C4B">
            <w:pPr>
              <w:pStyle w:val="TableText"/>
              <w:jc w:val="both"/>
            </w:pPr>
            <w:r>
              <w:t>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Étudiant(s)</w:t>
            </w:r>
          </w:p>
        </w:tc>
        <w:tc>
          <w:tcPr>
            <w:tcW w:w="4698" w:type="dxa"/>
          </w:tcPr>
          <w:p w:rsidR="00CF69EB" w:rsidRDefault="00CF69EB" w:rsidP="00EF0C4B">
            <w:pPr>
              <w:pStyle w:val="TableText"/>
              <w:spacing w:line="240" w:lineRule="auto"/>
              <w:ind w:left="0"/>
            </w:pPr>
            <w:r>
              <w:t>François Gagné</w:t>
            </w:r>
          </w:p>
          <w:p w:rsidR="00CF69EB" w:rsidRDefault="00CF69EB" w:rsidP="00EF0C4B">
            <w:pPr>
              <w:pStyle w:val="TableText"/>
              <w:spacing w:line="240" w:lineRule="auto"/>
              <w:ind w:left="0"/>
            </w:pPr>
            <w:r>
              <w:t xml:space="preserve">Patrick </w:t>
            </w:r>
            <w:proofErr w:type="spellStart"/>
            <w:r>
              <w:t>Lavallée</w:t>
            </w:r>
            <w:proofErr w:type="spellEnd"/>
          </w:p>
          <w:p w:rsidR="00CF69EB" w:rsidRDefault="00CF69EB" w:rsidP="00EF0C4B">
            <w:pPr>
              <w:pStyle w:val="TableText"/>
              <w:spacing w:line="240" w:lineRule="auto"/>
              <w:ind w:left="0"/>
            </w:pPr>
            <w:r w:rsidRPr="00CF1FBF">
              <w:t>Julien Pelletier-Morin</w:t>
            </w:r>
          </w:p>
          <w:p w:rsidR="00CF69EB" w:rsidRPr="00716C70" w:rsidRDefault="00CF69EB" w:rsidP="00EF0C4B">
            <w:pPr>
              <w:pStyle w:val="TableText"/>
              <w:spacing w:line="240" w:lineRule="auto"/>
              <w:ind w:left="0"/>
            </w:pPr>
            <w:r w:rsidRPr="00CF1FBF">
              <w:t>Simon Turcotte</w:t>
            </w:r>
          </w:p>
        </w:tc>
      </w:tr>
      <w:tr w:rsidR="00CF69EB" w:rsidRPr="00716C70" w:rsidTr="00EF0C4B">
        <w:tc>
          <w:tcPr>
            <w:tcW w:w="3078" w:type="dxa"/>
          </w:tcPr>
          <w:p w:rsidR="00CF69EB" w:rsidRPr="00716C70" w:rsidRDefault="00CF69EB" w:rsidP="00EF0C4B">
            <w:pPr>
              <w:pStyle w:val="TableText"/>
              <w:jc w:val="both"/>
              <w:rPr>
                <w:b/>
                <w:bCs/>
                <w:lang w:val="nl-NL"/>
              </w:rPr>
            </w:pPr>
            <w:r w:rsidRPr="00716C70">
              <w:rPr>
                <w:b/>
                <w:bCs/>
                <w:lang w:val="nl-NL"/>
              </w:rPr>
              <w:t>Code(s) permanent(s)</w:t>
            </w:r>
          </w:p>
        </w:tc>
        <w:tc>
          <w:tcPr>
            <w:tcW w:w="4698" w:type="dxa"/>
          </w:tcPr>
          <w:p w:rsidR="00CF69EB" w:rsidRDefault="00CF69EB" w:rsidP="00EF0C4B">
            <w:pPr>
              <w:pStyle w:val="TableText"/>
              <w:jc w:val="both"/>
            </w:pPr>
            <w:r>
              <w:t>GAGF20067801</w:t>
            </w:r>
          </w:p>
          <w:p w:rsidR="00CF69EB" w:rsidRDefault="00CF69EB" w:rsidP="00EF0C4B">
            <w:pPr>
              <w:pStyle w:val="TableText"/>
              <w:jc w:val="both"/>
            </w:pPr>
            <w:r>
              <w:t>LAVP12048408</w:t>
            </w:r>
          </w:p>
          <w:p w:rsidR="00CF69EB" w:rsidRDefault="00CF69EB" w:rsidP="00EF0C4B">
            <w:pPr>
              <w:pStyle w:val="TableText"/>
              <w:jc w:val="both"/>
            </w:pPr>
            <w:r>
              <w:t>PELJ03098909</w:t>
            </w:r>
          </w:p>
          <w:p w:rsidR="00CF69EB" w:rsidRPr="00716C70" w:rsidRDefault="00CF69EB" w:rsidP="00EF0C4B">
            <w:pPr>
              <w:pStyle w:val="TableText"/>
              <w:jc w:val="both"/>
            </w:pPr>
            <w:r>
              <w:t>TURS17118905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Cours</w:t>
            </w:r>
          </w:p>
        </w:tc>
        <w:tc>
          <w:tcPr>
            <w:tcW w:w="4698" w:type="dxa"/>
          </w:tcPr>
          <w:p w:rsidR="00CF69EB" w:rsidRPr="00BA094D" w:rsidRDefault="00CF69EB" w:rsidP="00EF0C4B">
            <w:pPr>
              <w:pStyle w:val="TableText"/>
              <w:jc w:val="both"/>
            </w:pPr>
            <w:r>
              <w:t>GTI525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Session</w:t>
            </w:r>
          </w:p>
        </w:tc>
        <w:tc>
          <w:tcPr>
            <w:tcW w:w="4698" w:type="dxa"/>
          </w:tcPr>
          <w:p w:rsidR="00CF69EB" w:rsidRPr="00BA094D" w:rsidRDefault="00CF69EB" w:rsidP="00EF0C4B">
            <w:pPr>
              <w:pStyle w:val="TableText"/>
              <w:jc w:val="both"/>
            </w:pPr>
            <w:r>
              <w:t>Hiver 2013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Groupe</w:t>
            </w:r>
          </w:p>
        </w:tc>
        <w:tc>
          <w:tcPr>
            <w:tcW w:w="4698" w:type="dxa"/>
          </w:tcPr>
          <w:p w:rsidR="00CF69EB" w:rsidRPr="00BA094D" w:rsidRDefault="00CF69EB" w:rsidP="00EF0C4B">
            <w:pPr>
              <w:pStyle w:val="TableText"/>
              <w:jc w:val="both"/>
            </w:pPr>
            <w:r>
              <w:t>01</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Professeur(e)</w:t>
            </w:r>
          </w:p>
        </w:tc>
        <w:tc>
          <w:tcPr>
            <w:tcW w:w="4698" w:type="dxa"/>
          </w:tcPr>
          <w:p w:rsidR="00CF69EB" w:rsidRPr="00BA094D" w:rsidRDefault="00CF69EB" w:rsidP="00EF0C4B">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Chargé(e) de laboratoire</w:t>
            </w:r>
          </w:p>
        </w:tc>
        <w:tc>
          <w:tcPr>
            <w:tcW w:w="4698" w:type="dxa"/>
          </w:tcPr>
          <w:p w:rsidR="00CF69EB" w:rsidRPr="00BA094D" w:rsidRDefault="00CF69EB" w:rsidP="00EF0C4B">
            <w:pPr>
              <w:pStyle w:val="TableText"/>
              <w:jc w:val="both"/>
            </w:pPr>
            <w:r>
              <w:t xml:space="preserve">Mohamed </w:t>
            </w:r>
            <w:proofErr w:type="spellStart"/>
            <w:r>
              <w:t>Outellou</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Date</w:t>
            </w:r>
          </w:p>
        </w:tc>
        <w:tc>
          <w:tcPr>
            <w:tcW w:w="4698" w:type="dxa"/>
          </w:tcPr>
          <w:p w:rsidR="00CF69EB" w:rsidRPr="00BA094D" w:rsidRDefault="00A73DE8" w:rsidP="00EF0C4B">
            <w:pPr>
              <w:pStyle w:val="TableText"/>
              <w:ind w:left="0"/>
              <w:jc w:val="both"/>
              <w:rPr>
                <w:lang w:val="en-CA"/>
              </w:rPr>
            </w:pPr>
            <w:r>
              <w:rPr>
                <w:lang w:val="en-CA"/>
              </w:rPr>
              <w:t>08/04/2013</w:t>
            </w:r>
          </w:p>
        </w:tc>
      </w:tr>
    </w:tbl>
    <w:p w:rsidR="00CF69EB" w:rsidRPr="00716C70" w:rsidRDefault="00CF69EB" w:rsidP="00CF69EB">
      <w:pPr>
        <w:pStyle w:val="Titre1"/>
        <w:numPr>
          <w:ilvl w:val="0"/>
          <w:numId w:val="0"/>
        </w:numPr>
        <w:jc w:val="both"/>
        <w:rPr>
          <w:lang w:val="en-CA"/>
        </w:rPr>
        <w:sectPr w:rsidR="00CF69EB" w:rsidRPr="00716C70" w:rsidSect="00CF69EB">
          <w:headerReference w:type="even" r:id="rId8"/>
          <w:footerReference w:type="even" r:id="rId9"/>
          <w:footerReference w:type="default" r:id="rId10"/>
          <w:headerReference w:type="first" r:id="rId11"/>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298686426"/>
        <w:docPartObj>
          <w:docPartGallery w:val="Table of Contents"/>
          <w:docPartUnique/>
        </w:docPartObj>
      </w:sdtPr>
      <w:sdtEndPr>
        <w:rPr>
          <w:noProof/>
        </w:rPr>
      </w:sdtEndPr>
      <w:sdtContent>
        <w:p w:rsidR="000C581A" w:rsidRDefault="000C581A">
          <w:pPr>
            <w:pStyle w:val="En-ttedetabledesmatires"/>
          </w:pPr>
          <w:r>
            <w:t xml:space="preserve">Table </w:t>
          </w:r>
          <w:r w:rsidR="00564562">
            <w:t xml:space="preserve">des </w:t>
          </w:r>
          <w:proofErr w:type="spellStart"/>
          <w:r w:rsidR="00564562">
            <w:t>matières</w:t>
          </w:r>
          <w:proofErr w:type="spellEnd"/>
        </w:p>
        <w:p w:rsidR="000C581A" w:rsidRDefault="009B2108">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rsidRPr="009B2108">
            <w:fldChar w:fldCharType="begin"/>
          </w:r>
          <w:r w:rsidR="000C581A">
            <w:instrText xml:space="preserve"> TOC \o "1-3" \h \z \u </w:instrText>
          </w:r>
          <w:r w:rsidRPr="009B2108">
            <w:fldChar w:fldCharType="separate"/>
          </w:r>
          <w:hyperlink w:anchor="_Toc352017432" w:history="1">
            <w:r w:rsidR="000C581A" w:rsidRPr="00724D2E">
              <w:rPr>
                <w:rStyle w:val="Lienhypertexte"/>
                <w:noProof/>
              </w:rPr>
              <w:t>1</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Lienhypertexte"/>
                <w:noProof/>
              </w:rPr>
              <w:t>Introduction</w:t>
            </w:r>
            <w:r w:rsidR="000C581A">
              <w:rPr>
                <w:noProof/>
                <w:webHidden/>
              </w:rPr>
              <w:tab/>
            </w:r>
            <w:r>
              <w:rPr>
                <w:noProof/>
                <w:webHidden/>
              </w:rPr>
              <w:fldChar w:fldCharType="begin"/>
            </w:r>
            <w:r w:rsidR="000C581A">
              <w:rPr>
                <w:noProof/>
                <w:webHidden/>
              </w:rPr>
              <w:instrText xml:space="preserve"> PAGEREF _Toc352017432 \h </w:instrText>
            </w:r>
            <w:r>
              <w:rPr>
                <w:noProof/>
                <w:webHidden/>
              </w:rPr>
            </w:r>
            <w:r>
              <w:rPr>
                <w:noProof/>
                <w:webHidden/>
              </w:rPr>
              <w:fldChar w:fldCharType="separate"/>
            </w:r>
            <w:r w:rsidR="000C581A">
              <w:rPr>
                <w:noProof/>
                <w:webHidden/>
              </w:rPr>
              <w:t>3</w:t>
            </w:r>
            <w:r>
              <w:rPr>
                <w:noProof/>
                <w:webHidden/>
              </w:rPr>
              <w:fldChar w:fldCharType="end"/>
            </w:r>
          </w:hyperlink>
        </w:p>
        <w:p w:rsidR="000C581A" w:rsidRDefault="009B2108">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2017433" w:history="1">
            <w:r w:rsidR="000C581A" w:rsidRPr="00724D2E">
              <w:rPr>
                <w:rStyle w:val="Lienhypertexte"/>
                <w:noProof/>
              </w:rPr>
              <w:t>2</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Lienhypertexte"/>
                <w:noProof/>
              </w:rPr>
              <w:t>Conception</w:t>
            </w:r>
            <w:r w:rsidR="000C581A">
              <w:rPr>
                <w:noProof/>
                <w:webHidden/>
              </w:rPr>
              <w:tab/>
            </w:r>
            <w:r>
              <w:rPr>
                <w:noProof/>
                <w:webHidden/>
              </w:rPr>
              <w:fldChar w:fldCharType="begin"/>
            </w:r>
            <w:r w:rsidR="000C581A">
              <w:rPr>
                <w:noProof/>
                <w:webHidden/>
              </w:rPr>
              <w:instrText xml:space="preserve"> PAGEREF _Toc352017433 \h </w:instrText>
            </w:r>
            <w:r>
              <w:rPr>
                <w:noProof/>
                <w:webHidden/>
              </w:rPr>
            </w:r>
            <w:r>
              <w:rPr>
                <w:noProof/>
                <w:webHidden/>
              </w:rPr>
              <w:fldChar w:fldCharType="separate"/>
            </w:r>
            <w:r w:rsidR="000C581A">
              <w:rPr>
                <w:noProof/>
                <w:webHidden/>
              </w:rPr>
              <w:t>4</w:t>
            </w:r>
            <w:r>
              <w:rPr>
                <w:noProof/>
                <w:webHidden/>
              </w:rPr>
              <w:fldChar w:fldCharType="end"/>
            </w:r>
          </w:hyperlink>
        </w:p>
        <w:p w:rsidR="000C581A" w:rsidRDefault="009B2108">
          <w:pPr>
            <w:pStyle w:val="TM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2017434" w:history="1">
            <w:r w:rsidR="000C581A" w:rsidRPr="00724D2E">
              <w:rPr>
                <w:rStyle w:val="Lienhypertexte"/>
                <w:noProof/>
              </w:rPr>
              <w:t>2.1</w:t>
            </w:r>
            <w:r w:rsidR="000C581A">
              <w:rPr>
                <w:rFonts w:asciiTheme="minorHAnsi" w:eastAsiaTheme="minorEastAsia" w:hAnsiTheme="minorHAnsi" w:cstheme="minorBidi"/>
                <w:smallCaps w:val="0"/>
                <w:noProof/>
                <w:sz w:val="22"/>
                <w:szCs w:val="22"/>
                <w:lang w:val="fr-CA" w:eastAsia="fr-CA"/>
              </w:rPr>
              <w:tab/>
            </w:r>
            <w:r w:rsidR="000C581A" w:rsidRPr="00724D2E">
              <w:rPr>
                <w:rStyle w:val="Lienhypertexte"/>
                <w:noProof/>
              </w:rPr>
              <w:t>Diagramme d’entité-relation</w:t>
            </w:r>
            <w:r w:rsidR="000C581A">
              <w:rPr>
                <w:noProof/>
                <w:webHidden/>
              </w:rPr>
              <w:tab/>
            </w:r>
            <w:r>
              <w:rPr>
                <w:noProof/>
                <w:webHidden/>
              </w:rPr>
              <w:fldChar w:fldCharType="begin"/>
            </w:r>
            <w:r w:rsidR="000C581A">
              <w:rPr>
                <w:noProof/>
                <w:webHidden/>
              </w:rPr>
              <w:instrText xml:space="preserve"> PAGEREF _Toc352017434 \h </w:instrText>
            </w:r>
            <w:r>
              <w:rPr>
                <w:noProof/>
                <w:webHidden/>
              </w:rPr>
            </w:r>
            <w:r>
              <w:rPr>
                <w:noProof/>
                <w:webHidden/>
              </w:rPr>
              <w:fldChar w:fldCharType="separate"/>
            </w:r>
            <w:r w:rsidR="000C581A">
              <w:rPr>
                <w:noProof/>
                <w:webHidden/>
              </w:rPr>
              <w:t>4</w:t>
            </w:r>
            <w:r>
              <w:rPr>
                <w:noProof/>
                <w:webHidden/>
              </w:rPr>
              <w:fldChar w:fldCharType="end"/>
            </w:r>
          </w:hyperlink>
        </w:p>
        <w:p w:rsidR="000C581A" w:rsidRDefault="009B2108">
          <w:pPr>
            <w:pStyle w:val="TM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2017435" w:history="1">
            <w:r w:rsidR="000C581A" w:rsidRPr="00724D2E">
              <w:rPr>
                <w:rStyle w:val="Lienhypertexte"/>
                <w:noProof/>
              </w:rPr>
              <w:t>2.2</w:t>
            </w:r>
            <w:r w:rsidR="000C581A">
              <w:rPr>
                <w:rFonts w:asciiTheme="minorHAnsi" w:eastAsiaTheme="minorEastAsia" w:hAnsiTheme="minorHAnsi" w:cstheme="minorBidi"/>
                <w:smallCaps w:val="0"/>
                <w:noProof/>
                <w:sz w:val="22"/>
                <w:szCs w:val="22"/>
                <w:lang w:val="fr-CA" w:eastAsia="fr-CA"/>
              </w:rPr>
              <w:tab/>
            </w:r>
            <w:r w:rsidR="000C581A" w:rsidRPr="00724D2E">
              <w:rPr>
                <w:rStyle w:val="Lienhypertexte"/>
                <w:noProof/>
              </w:rPr>
              <w:t>Diagramme de classes</w:t>
            </w:r>
            <w:r w:rsidR="000C581A">
              <w:rPr>
                <w:noProof/>
                <w:webHidden/>
              </w:rPr>
              <w:tab/>
            </w:r>
            <w:r>
              <w:rPr>
                <w:noProof/>
                <w:webHidden/>
              </w:rPr>
              <w:fldChar w:fldCharType="begin"/>
            </w:r>
            <w:r w:rsidR="000C581A">
              <w:rPr>
                <w:noProof/>
                <w:webHidden/>
              </w:rPr>
              <w:instrText xml:space="preserve"> PAGEREF _Toc352017435 \h </w:instrText>
            </w:r>
            <w:r>
              <w:rPr>
                <w:noProof/>
                <w:webHidden/>
              </w:rPr>
            </w:r>
            <w:r>
              <w:rPr>
                <w:noProof/>
                <w:webHidden/>
              </w:rPr>
              <w:fldChar w:fldCharType="separate"/>
            </w:r>
            <w:r w:rsidR="000C581A">
              <w:rPr>
                <w:noProof/>
                <w:webHidden/>
              </w:rPr>
              <w:t>4</w:t>
            </w:r>
            <w:r>
              <w:rPr>
                <w:noProof/>
                <w:webHidden/>
              </w:rPr>
              <w:fldChar w:fldCharType="end"/>
            </w:r>
          </w:hyperlink>
        </w:p>
        <w:p w:rsidR="000C581A" w:rsidRDefault="009B2108">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2017436" w:history="1">
            <w:r w:rsidR="000C581A" w:rsidRPr="00724D2E">
              <w:rPr>
                <w:rStyle w:val="Lienhypertexte"/>
                <w:noProof/>
              </w:rPr>
              <w:t>3</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Lienhypertexte"/>
                <w:noProof/>
              </w:rPr>
              <w:t>Discussion</w:t>
            </w:r>
            <w:r w:rsidR="000C581A">
              <w:rPr>
                <w:noProof/>
                <w:webHidden/>
              </w:rPr>
              <w:tab/>
            </w:r>
            <w:r>
              <w:rPr>
                <w:noProof/>
                <w:webHidden/>
              </w:rPr>
              <w:fldChar w:fldCharType="begin"/>
            </w:r>
            <w:r w:rsidR="000C581A">
              <w:rPr>
                <w:noProof/>
                <w:webHidden/>
              </w:rPr>
              <w:instrText xml:space="preserve"> PAGEREF _Toc352017436 \h </w:instrText>
            </w:r>
            <w:r>
              <w:rPr>
                <w:noProof/>
                <w:webHidden/>
              </w:rPr>
            </w:r>
            <w:r>
              <w:rPr>
                <w:noProof/>
                <w:webHidden/>
              </w:rPr>
              <w:fldChar w:fldCharType="separate"/>
            </w:r>
            <w:r w:rsidR="000C581A">
              <w:rPr>
                <w:noProof/>
                <w:webHidden/>
              </w:rPr>
              <w:t>5</w:t>
            </w:r>
            <w:r>
              <w:rPr>
                <w:noProof/>
                <w:webHidden/>
              </w:rPr>
              <w:fldChar w:fldCharType="end"/>
            </w:r>
          </w:hyperlink>
        </w:p>
        <w:p w:rsidR="000C581A" w:rsidRDefault="009B2108">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2017444" w:history="1">
            <w:r w:rsidR="000C581A" w:rsidRPr="00724D2E">
              <w:rPr>
                <w:rStyle w:val="Lienhypertexte"/>
                <w:noProof/>
              </w:rPr>
              <w:t>4</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Lienhypertexte"/>
                <w:noProof/>
              </w:rPr>
              <w:t>Conclusion</w:t>
            </w:r>
            <w:r w:rsidR="000C581A">
              <w:rPr>
                <w:noProof/>
                <w:webHidden/>
              </w:rPr>
              <w:tab/>
            </w:r>
            <w:r>
              <w:rPr>
                <w:noProof/>
                <w:webHidden/>
              </w:rPr>
              <w:fldChar w:fldCharType="begin"/>
            </w:r>
            <w:r w:rsidR="000C581A">
              <w:rPr>
                <w:noProof/>
                <w:webHidden/>
              </w:rPr>
              <w:instrText xml:space="preserve"> PAGEREF _Toc352017444 \h </w:instrText>
            </w:r>
            <w:r>
              <w:rPr>
                <w:noProof/>
                <w:webHidden/>
              </w:rPr>
            </w:r>
            <w:r>
              <w:rPr>
                <w:noProof/>
                <w:webHidden/>
              </w:rPr>
              <w:fldChar w:fldCharType="separate"/>
            </w:r>
            <w:r w:rsidR="000C581A">
              <w:rPr>
                <w:noProof/>
                <w:webHidden/>
              </w:rPr>
              <w:t>6</w:t>
            </w:r>
            <w:r>
              <w:rPr>
                <w:noProof/>
                <w:webHidden/>
              </w:rPr>
              <w:fldChar w:fldCharType="end"/>
            </w:r>
          </w:hyperlink>
        </w:p>
        <w:p w:rsidR="000C581A" w:rsidRDefault="009B2108">
          <w:r>
            <w:rPr>
              <w:b/>
              <w:bCs/>
              <w:noProof/>
            </w:rPr>
            <w:fldChar w:fldCharType="end"/>
          </w:r>
        </w:p>
      </w:sdtContent>
    </w:sdt>
    <w:p w:rsidR="00617425" w:rsidRDefault="00617425" w:rsidP="00617425">
      <w:pPr>
        <w:rPr>
          <w:rFonts w:ascii="Arial" w:hAnsi="Arial"/>
          <w:sz w:val="28"/>
          <w:lang w:val="fr-CA"/>
        </w:rPr>
      </w:pPr>
      <w:r w:rsidRPr="0026523B">
        <w:rPr>
          <w:lang w:val="fr-CA"/>
        </w:rPr>
        <w:br w:type="page"/>
      </w:r>
    </w:p>
    <w:p w:rsidR="00CF69EB" w:rsidRDefault="00CF69EB" w:rsidP="00CF69EB">
      <w:pPr>
        <w:pStyle w:val="Titre1"/>
      </w:pPr>
      <w:bookmarkStart w:id="0" w:name="_Toc351376268"/>
      <w:bookmarkStart w:id="1" w:name="_Toc352017103"/>
      <w:bookmarkStart w:id="2" w:name="_Toc352017432"/>
      <w:r>
        <w:lastRenderedPageBreak/>
        <w:t>Introduction</w:t>
      </w:r>
      <w:bookmarkEnd w:id="0"/>
      <w:bookmarkEnd w:id="1"/>
      <w:bookmarkEnd w:id="2"/>
    </w:p>
    <w:p w:rsidR="003777F1" w:rsidRDefault="00323F45" w:rsidP="00FC6CD7">
      <w:pPr>
        <w:spacing w:line="240" w:lineRule="auto"/>
        <w:ind w:left="0" w:firstLine="360"/>
        <w:jc w:val="both"/>
        <w:rPr>
          <w:rFonts w:ascii="Arial" w:hAnsi="Arial" w:cs="Arial"/>
          <w:lang w:val="fr-CA"/>
        </w:rPr>
      </w:pPr>
      <w:r w:rsidRPr="00B6311A">
        <w:rPr>
          <w:rFonts w:ascii="Arial" w:hAnsi="Arial" w:cs="Arial"/>
          <w:lang w:val="fr-CA"/>
        </w:rPr>
        <w:t xml:space="preserve">Pour cette troisième itération du projet, l'équipe doit incorporer </w:t>
      </w:r>
      <w:r w:rsidR="003777F1" w:rsidRPr="00B6311A">
        <w:rPr>
          <w:rFonts w:ascii="Arial" w:hAnsi="Arial" w:cs="Arial"/>
          <w:lang w:val="fr-CA"/>
        </w:rPr>
        <w:t xml:space="preserve">un système de gestion de la persistance des données. Après avoir précédemment fait un site web statique dans la première itération et l'avoir rendue dynamique dans la seconde, cette troisième itération permettra de </w:t>
      </w:r>
      <w:r w:rsidR="008E51E0">
        <w:rPr>
          <w:rFonts w:ascii="Arial" w:hAnsi="Arial" w:cs="Arial"/>
          <w:lang w:val="fr-CA"/>
        </w:rPr>
        <w:t>finaliser</w:t>
      </w:r>
      <w:r w:rsidR="003777F1" w:rsidRPr="00B6311A">
        <w:rPr>
          <w:rFonts w:ascii="Arial" w:hAnsi="Arial" w:cs="Arial"/>
          <w:lang w:val="fr-CA"/>
        </w:rPr>
        <w:t xml:space="preserve"> le projet</w:t>
      </w:r>
      <w:r w:rsidR="000D794F" w:rsidRPr="00B6311A">
        <w:rPr>
          <w:rFonts w:ascii="Arial" w:hAnsi="Arial" w:cs="Arial"/>
          <w:lang w:val="fr-CA"/>
        </w:rPr>
        <w:t xml:space="preserve"> le rendant plus </w:t>
      </w:r>
      <w:r w:rsidR="005A586C">
        <w:rPr>
          <w:rFonts w:ascii="Arial" w:hAnsi="Arial" w:cs="Arial"/>
          <w:lang w:val="fr-CA"/>
        </w:rPr>
        <w:t xml:space="preserve">fidèle à une solution déployée dans un contexte </w:t>
      </w:r>
      <w:r w:rsidR="00FC6CD7">
        <w:rPr>
          <w:rFonts w:ascii="Arial" w:hAnsi="Arial" w:cs="Arial"/>
          <w:lang w:val="fr-CA"/>
        </w:rPr>
        <w:t>professionnel</w:t>
      </w:r>
      <w:r w:rsidR="005A586C">
        <w:rPr>
          <w:rFonts w:ascii="Arial" w:hAnsi="Arial" w:cs="Arial"/>
          <w:lang w:val="fr-CA"/>
        </w:rPr>
        <w:t>.</w:t>
      </w:r>
    </w:p>
    <w:p w:rsidR="005A586C" w:rsidRPr="00B6311A" w:rsidRDefault="005A586C" w:rsidP="00FC6CD7">
      <w:pPr>
        <w:spacing w:line="240" w:lineRule="auto"/>
        <w:ind w:left="0" w:firstLine="360"/>
        <w:jc w:val="both"/>
        <w:rPr>
          <w:rFonts w:ascii="Arial" w:hAnsi="Arial" w:cs="Arial"/>
          <w:lang w:val="fr-CA"/>
        </w:rPr>
      </w:pPr>
    </w:p>
    <w:p w:rsidR="003777F1" w:rsidRPr="00B6311A" w:rsidRDefault="003777F1" w:rsidP="00FC6CD7">
      <w:pPr>
        <w:spacing w:line="240" w:lineRule="auto"/>
        <w:ind w:left="0" w:firstLine="360"/>
        <w:jc w:val="both"/>
        <w:rPr>
          <w:rFonts w:ascii="Arial" w:hAnsi="Arial" w:cs="Arial"/>
          <w:lang w:val="fr-CA"/>
        </w:rPr>
      </w:pPr>
      <w:r w:rsidRPr="00B6311A">
        <w:rPr>
          <w:rFonts w:ascii="Arial" w:hAnsi="Arial" w:cs="Arial"/>
          <w:lang w:val="fr-CA"/>
        </w:rPr>
        <w:t xml:space="preserve">Ce rapport présentera les techniques utilisées pour permettre de </w:t>
      </w:r>
      <w:r w:rsidR="00807A11" w:rsidRPr="00B6311A">
        <w:rPr>
          <w:rFonts w:ascii="Arial" w:hAnsi="Arial" w:cs="Arial"/>
          <w:lang w:val="fr-CA"/>
        </w:rPr>
        <w:t>sauvegarder</w:t>
      </w:r>
      <w:r w:rsidRPr="00B6311A">
        <w:rPr>
          <w:rFonts w:ascii="Arial" w:hAnsi="Arial" w:cs="Arial"/>
          <w:lang w:val="fr-CA"/>
        </w:rPr>
        <w:t xml:space="preserve"> </w:t>
      </w:r>
      <w:r w:rsidR="00FC6CD7">
        <w:rPr>
          <w:rFonts w:ascii="Arial" w:hAnsi="Arial" w:cs="Arial"/>
          <w:lang w:val="fr-CA"/>
        </w:rPr>
        <w:t>une transaction</w:t>
      </w:r>
      <w:r w:rsidR="00807A11" w:rsidRPr="00B6311A">
        <w:rPr>
          <w:rFonts w:ascii="Arial" w:hAnsi="Arial" w:cs="Arial"/>
          <w:lang w:val="fr-CA"/>
        </w:rPr>
        <w:t xml:space="preserve"> </w:t>
      </w:r>
      <w:r w:rsidR="00FC6CD7">
        <w:rPr>
          <w:rFonts w:ascii="Arial" w:hAnsi="Arial" w:cs="Arial"/>
          <w:lang w:val="fr-CA"/>
        </w:rPr>
        <w:t xml:space="preserve">et d’afficher </w:t>
      </w:r>
      <w:r w:rsidR="00807A11" w:rsidRPr="00B6311A">
        <w:rPr>
          <w:rFonts w:ascii="Arial" w:hAnsi="Arial" w:cs="Arial"/>
          <w:lang w:val="fr-CA"/>
        </w:rPr>
        <w:t>les</w:t>
      </w:r>
      <w:r w:rsidRPr="00B6311A">
        <w:rPr>
          <w:rFonts w:ascii="Arial" w:hAnsi="Arial" w:cs="Arial"/>
          <w:lang w:val="fr-CA"/>
        </w:rPr>
        <w:t xml:space="preserve"> données </w:t>
      </w:r>
      <w:r w:rsidR="00C0769D" w:rsidRPr="00B6311A">
        <w:rPr>
          <w:rFonts w:ascii="Arial" w:hAnsi="Arial" w:cs="Arial"/>
          <w:lang w:val="fr-CA"/>
        </w:rPr>
        <w:t>« </w:t>
      </w:r>
      <w:proofErr w:type="spellStart"/>
      <w:r w:rsidR="00C0769D" w:rsidRPr="00B6311A">
        <w:rPr>
          <w:rFonts w:ascii="Arial" w:hAnsi="Arial" w:cs="Arial"/>
          <w:i/>
          <w:lang w:val="fr-CA"/>
        </w:rPr>
        <w:t>stubbées</w:t>
      </w:r>
      <w:proofErr w:type="spellEnd"/>
      <w:r w:rsidR="00C0769D" w:rsidRPr="00B6311A">
        <w:rPr>
          <w:rFonts w:ascii="Arial" w:hAnsi="Arial" w:cs="Arial"/>
          <w:i/>
          <w:lang w:val="fr-CA"/>
        </w:rPr>
        <w:t xml:space="preserve"> » </w:t>
      </w:r>
      <w:r w:rsidR="00C0769D" w:rsidRPr="00B6311A">
        <w:rPr>
          <w:rFonts w:ascii="Arial" w:hAnsi="Arial" w:cs="Arial"/>
          <w:lang w:val="fr-CA"/>
        </w:rPr>
        <w:t>dans les itérations précédentes</w:t>
      </w:r>
      <w:r w:rsidR="00C0769D">
        <w:rPr>
          <w:rFonts w:ascii="Arial" w:hAnsi="Arial" w:cs="Arial"/>
          <w:lang w:val="fr-CA"/>
        </w:rPr>
        <w:t xml:space="preserve"> et </w:t>
      </w:r>
      <w:r w:rsidR="00FC6CD7">
        <w:rPr>
          <w:rFonts w:ascii="Arial" w:hAnsi="Arial" w:cs="Arial"/>
          <w:lang w:val="fr-CA"/>
        </w:rPr>
        <w:t>migrées aux SGBD</w:t>
      </w:r>
      <w:r w:rsidR="00FC6CD7" w:rsidRPr="00B6311A">
        <w:rPr>
          <w:rFonts w:ascii="Arial" w:hAnsi="Arial" w:cs="Arial"/>
          <w:lang w:val="fr-CA"/>
        </w:rPr>
        <w:t xml:space="preserve"> </w:t>
      </w:r>
      <w:r w:rsidR="00C0769D">
        <w:rPr>
          <w:rFonts w:ascii="Arial" w:hAnsi="Arial" w:cs="Arial"/>
          <w:lang w:val="fr-CA"/>
        </w:rPr>
        <w:t>PostgreSQL</w:t>
      </w:r>
      <w:r w:rsidRPr="00B6311A">
        <w:rPr>
          <w:rFonts w:ascii="Arial" w:hAnsi="Arial" w:cs="Arial"/>
          <w:lang w:val="fr-CA"/>
        </w:rPr>
        <w:t>.</w:t>
      </w:r>
      <w:r w:rsidR="004D1A59" w:rsidRPr="00B6311A">
        <w:rPr>
          <w:rFonts w:ascii="Arial" w:hAnsi="Arial" w:cs="Arial"/>
          <w:lang w:val="fr-CA"/>
        </w:rPr>
        <w:t xml:space="preserve"> </w:t>
      </w:r>
      <w:r w:rsidR="008E51E0">
        <w:rPr>
          <w:rFonts w:ascii="Arial" w:hAnsi="Arial" w:cs="Arial"/>
          <w:lang w:val="fr-CA"/>
        </w:rPr>
        <w:t>Pour y parvenir</w:t>
      </w:r>
      <w:r w:rsidR="000D794F" w:rsidRPr="00B6311A">
        <w:rPr>
          <w:rFonts w:ascii="Arial" w:hAnsi="Arial" w:cs="Arial"/>
          <w:lang w:val="fr-CA"/>
        </w:rPr>
        <w:t>,</w:t>
      </w:r>
      <w:r w:rsidR="004D1A59" w:rsidRPr="00B6311A">
        <w:rPr>
          <w:rFonts w:ascii="Arial" w:hAnsi="Arial" w:cs="Arial"/>
          <w:lang w:val="fr-CA"/>
        </w:rPr>
        <w:t xml:space="preserve"> le f</w:t>
      </w:r>
      <w:r w:rsidR="00807A11" w:rsidRPr="00B6311A">
        <w:rPr>
          <w:rFonts w:ascii="Arial" w:hAnsi="Arial" w:cs="Arial"/>
          <w:lang w:val="fr-CA"/>
        </w:rPr>
        <w:t xml:space="preserve">ramework Hibernate sera utilisé </w:t>
      </w:r>
      <w:r w:rsidR="000D794F" w:rsidRPr="00B6311A">
        <w:rPr>
          <w:rFonts w:ascii="Arial" w:hAnsi="Arial" w:cs="Arial"/>
          <w:lang w:val="fr-CA"/>
        </w:rPr>
        <w:t>pour faciliter la gestion de la</w:t>
      </w:r>
      <w:r w:rsidR="00807A11" w:rsidRPr="00B6311A">
        <w:rPr>
          <w:rFonts w:ascii="Arial" w:hAnsi="Arial" w:cs="Arial"/>
          <w:lang w:val="fr-CA"/>
        </w:rPr>
        <w:t xml:space="preserve"> couche de persistance.</w:t>
      </w:r>
      <w:r w:rsidR="00A73DE8" w:rsidRPr="00B6311A">
        <w:rPr>
          <w:rFonts w:ascii="Arial" w:hAnsi="Arial" w:cs="Arial"/>
          <w:lang w:val="fr-CA"/>
        </w:rPr>
        <w:t xml:space="preserve"> </w:t>
      </w:r>
    </w:p>
    <w:p w:rsidR="00FC6CD7" w:rsidRDefault="00FC6CD7" w:rsidP="00B204E8">
      <w:pPr>
        <w:ind w:left="0"/>
        <w:jc w:val="both"/>
        <w:rPr>
          <w:rFonts w:ascii="Arial" w:hAnsi="Arial" w:cs="Arial"/>
          <w:lang w:val="fr-CA"/>
        </w:rPr>
      </w:pPr>
    </w:p>
    <w:p w:rsidR="00FC6CD7" w:rsidRPr="00B6311A" w:rsidRDefault="00FC6CD7" w:rsidP="00425C4F">
      <w:pPr>
        <w:spacing w:line="240" w:lineRule="auto"/>
        <w:ind w:left="0" w:firstLine="360"/>
        <w:jc w:val="both"/>
        <w:rPr>
          <w:rFonts w:ascii="Arial" w:hAnsi="Arial" w:cs="Arial"/>
          <w:lang w:val="fr-CA"/>
        </w:rPr>
      </w:pPr>
      <w:r>
        <w:rPr>
          <w:rFonts w:ascii="Arial" w:hAnsi="Arial" w:cs="Arial"/>
          <w:lang w:val="fr-CA"/>
        </w:rPr>
        <w:t xml:space="preserve">De plus, un diagramme d’entité-relation est mis de l’avant pour démontrer le schéma de base de données utilisé. Ensuite, une discussion est fournie et explique les motivations de l’équipe à utiliser les patrons de conception Web </w:t>
      </w:r>
      <w:r w:rsidR="00425C4F">
        <w:rPr>
          <w:rFonts w:ascii="Arial" w:hAnsi="Arial" w:cs="Arial"/>
          <w:lang w:val="fr-CA"/>
        </w:rPr>
        <w:t>implémenté ainsi que les difficultés rencontrées de même que les bons coups de l’équipe. Finalement, le document sera conclu.</w:t>
      </w:r>
    </w:p>
    <w:p w:rsidR="00FC6CD7" w:rsidRDefault="00FC6CD7" w:rsidP="00CF69EB">
      <w:pPr>
        <w:spacing w:line="240" w:lineRule="auto"/>
        <w:ind w:left="0"/>
        <w:rPr>
          <w:lang w:val="fr-CA"/>
        </w:rPr>
      </w:pPr>
    </w:p>
    <w:p w:rsidR="00CF69EB" w:rsidRDefault="00CF69EB" w:rsidP="00CF69EB">
      <w:pPr>
        <w:spacing w:line="240" w:lineRule="auto"/>
        <w:ind w:left="0"/>
        <w:rPr>
          <w:rFonts w:ascii="Arial" w:hAnsi="Arial"/>
          <w:b/>
          <w:sz w:val="28"/>
          <w:lang w:val="fr-CA"/>
        </w:rPr>
      </w:pPr>
      <w:r w:rsidRPr="003A51B1">
        <w:rPr>
          <w:lang w:val="fr-CA"/>
        </w:rPr>
        <w:br w:type="page"/>
      </w:r>
    </w:p>
    <w:p w:rsidR="00CF69EB" w:rsidRDefault="008E51E0" w:rsidP="00CF69EB">
      <w:pPr>
        <w:pStyle w:val="Titre1"/>
      </w:pPr>
      <w:r>
        <w:lastRenderedPageBreak/>
        <w:t>Diagramme d’entité-relation</w:t>
      </w:r>
    </w:p>
    <w:p w:rsidR="008E51E0" w:rsidRPr="00A417B2" w:rsidRDefault="001A3137" w:rsidP="00680F40">
      <w:pPr>
        <w:pStyle w:val="Corpsdetexte"/>
        <w:ind w:firstLine="432"/>
        <w:jc w:val="both"/>
        <w:rPr>
          <w:rFonts w:ascii="Arial" w:hAnsi="Arial" w:cs="Arial"/>
        </w:rPr>
      </w:pPr>
      <w:r>
        <w:rPr>
          <w:rFonts w:ascii="Arial" w:hAnsi="Arial" w:cs="Arial"/>
        </w:rPr>
        <w:t xml:space="preserve">Voici le schéma de base de données élaboré permettant d’illustrer la structure des tables de la base de données, leurs colonnes ainsi que leurs contraintes. La notation </w:t>
      </w:r>
      <w:proofErr w:type="spellStart"/>
      <w:r w:rsidRPr="00A417B2">
        <w:rPr>
          <w:rFonts w:ascii="Arial" w:hAnsi="Arial" w:cs="Arial"/>
          <w:i/>
        </w:rPr>
        <w:t>Crow’s</w:t>
      </w:r>
      <w:proofErr w:type="spellEnd"/>
      <w:r w:rsidRPr="00A417B2">
        <w:rPr>
          <w:rFonts w:ascii="Arial" w:hAnsi="Arial" w:cs="Arial"/>
          <w:i/>
        </w:rPr>
        <w:t xml:space="preserve"> </w:t>
      </w:r>
      <w:proofErr w:type="spellStart"/>
      <w:r w:rsidRPr="00A417B2">
        <w:rPr>
          <w:rFonts w:ascii="Arial" w:hAnsi="Arial" w:cs="Arial"/>
          <w:i/>
        </w:rPr>
        <w:t>feet</w:t>
      </w:r>
      <w:proofErr w:type="spellEnd"/>
      <w:r>
        <w:rPr>
          <w:rFonts w:ascii="Arial" w:hAnsi="Arial" w:cs="Arial"/>
        </w:rPr>
        <w:t xml:space="preserve"> est utilisée pour démontrer la cardinalité entre les entités. </w:t>
      </w:r>
      <w:r w:rsidR="00A417B2">
        <w:rPr>
          <w:rFonts w:ascii="Arial" w:hAnsi="Arial" w:cs="Arial"/>
        </w:rPr>
        <w:t>De plus, l</w:t>
      </w:r>
      <w:r>
        <w:rPr>
          <w:rFonts w:ascii="Arial" w:hAnsi="Arial" w:cs="Arial"/>
        </w:rPr>
        <w:t xml:space="preserve">es relations </w:t>
      </w:r>
      <w:proofErr w:type="spellStart"/>
      <w:r>
        <w:rPr>
          <w:rFonts w:ascii="Arial" w:hAnsi="Arial" w:cs="Arial"/>
          <w:i/>
        </w:rPr>
        <w:t>Many</w:t>
      </w:r>
      <w:proofErr w:type="spellEnd"/>
      <w:r>
        <w:rPr>
          <w:rFonts w:ascii="Arial" w:hAnsi="Arial" w:cs="Arial"/>
          <w:i/>
        </w:rPr>
        <w:t>-to-</w:t>
      </w:r>
      <w:proofErr w:type="spellStart"/>
      <w:r>
        <w:rPr>
          <w:rFonts w:ascii="Arial" w:hAnsi="Arial" w:cs="Arial"/>
          <w:i/>
        </w:rPr>
        <w:t>Many</w:t>
      </w:r>
      <w:proofErr w:type="spellEnd"/>
      <w:r w:rsidR="00A417B2">
        <w:rPr>
          <w:rFonts w:ascii="Arial" w:hAnsi="Arial" w:cs="Arial"/>
        </w:rPr>
        <w:t xml:space="preserve"> sont sauvegardées dans une table relationnelle avec une clé primaire composite assurant l’unicité de la relation. Les tables </w:t>
      </w:r>
      <w:proofErr w:type="spellStart"/>
      <w:r w:rsidR="00A417B2">
        <w:rPr>
          <w:rFonts w:ascii="Arial" w:hAnsi="Arial" w:cs="Arial"/>
          <w:i/>
        </w:rPr>
        <w:t>Artistes_Spectacle</w:t>
      </w:r>
      <w:proofErr w:type="spellEnd"/>
      <w:r w:rsidR="00A417B2">
        <w:rPr>
          <w:rFonts w:ascii="Arial" w:hAnsi="Arial" w:cs="Arial"/>
          <w:i/>
        </w:rPr>
        <w:t xml:space="preserve"> </w:t>
      </w:r>
      <w:r w:rsidR="00A417B2">
        <w:rPr>
          <w:rFonts w:ascii="Arial" w:hAnsi="Arial" w:cs="Arial"/>
        </w:rPr>
        <w:t xml:space="preserve">et </w:t>
      </w:r>
      <w:proofErr w:type="spellStart"/>
      <w:r w:rsidR="00A417B2">
        <w:rPr>
          <w:rFonts w:ascii="Arial" w:hAnsi="Arial" w:cs="Arial"/>
          <w:i/>
        </w:rPr>
        <w:t>Artistes_T</w:t>
      </w:r>
      <w:r w:rsidR="00A417B2" w:rsidRPr="00A417B2">
        <w:rPr>
          <w:rFonts w:ascii="Arial" w:hAnsi="Arial" w:cs="Arial"/>
          <w:i/>
        </w:rPr>
        <w:t>ags</w:t>
      </w:r>
      <w:proofErr w:type="spellEnd"/>
      <w:r w:rsidR="00A417B2">
        <w:rPr>
          <w:rFonts w:ascii="Arial" w:hAnsi="Arial" w:cs="Arial"/>
        </w:rPr>
        <w:t xml:space="preserve"> sont un exemple de cette encapsulation et respectent la 3</w:t>
      </w:r>
      <w:r w:rsidR="00A417B2" w:rsidRPr="00A417B2">
        <w:rPr>
          <w:rFonts w:ascii="Arial" w:hAnsi="Arial" w:cs="Arial"/>
          <w:vertAlign w:val="superscript"/>
        </w:rPr>
        <w:t>e</w:t>
      </w:r>
      <w:r w:rsidR="00A417B2">
        <w:rPr>
          <w:rFonts w:ascii="Arial" w:hAnsi="Arial" w:cs="Arial"/>
        </w:rPr>
        <w:t xml:space="preserve"> forme de normalisation des données.</w:t>
      </w:r>
    </w:p>
    <w:p w:rsidR="00A417B2" w:rsidRDefault="008E51E0" w:rsidP="00A417B2">
      <w:pPr>
        <w:keepNext/>
        <w:spacing w:after="200" w:line="276" w:lineRule="auto"/>
        <w:ind w:left="0"/>
      </w:pPr>
      <w:bookmarkStart w:id="3" w:name="_Toc282370682"/>
      <w:bookmarkStart w:id="4" w:name="_Toc351376275"/>
      <w:bookmarkStart w:id="5" w:name="_Toc352017110"/>
      <w:r>
        <w:rPr>
          <w:noProof/>
          <w:lang w:val="fr-CA" w:eastAsia="fr-CA"/>
        </w:rPr>
        <w:drawing>
          <wp:inline distT="0" distB="0" distL="0" distR="0">
            <wp:extent cx="6021005" cy="5818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I525-DER.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27661" cy="5825342"/>
                    </a:xfrm>
                    <a:prstGeom prst="rect">
                      <a:avLst/>
                    </a:prstGeom>
                  </pic:spPr>
                </pic:pic>
              </a:graphicData>
            </a:graphic>
          </wp:inline>
        </w:drawing>
      </w:r>
    </w:p>
    <w:p w:rsidR="00A417B2" w:rsidRPr="00A417B2" w:rsidRDefault="00A417B2" w:rsidP="00A417B2">
      <w:pPr>
        <w:pStyle w:val="Lgende"/>
        <w:jc w:val="center"/>
        <w:rPr>
          <w:lang w:val="fr-CA"/>
        </w:rPr>
      </w:pPr>
      <w:r w:rsidRPr="00A417B2">
        <w:rPr>
          <w:lang w:val="fr-CA"/>
        </w:rPr>
        <w:t xml:space="preserve">Figure </w:t>
      </w:r>
      <w:r w:rsidR="009B2108">
        <w:fldChar w:fldCharType="begin"/>
      </w:r>
      <w:r w:rsidRPr="00A417B2">
        <w:rPr>
          <w:lang w:val="fr-CA"/>
        </w:rPr>
        <w:instrText xml:space="preserve"> SEQ Figure \* ARABIC </w:instrText>
      </w:r>
      <w:r w:rsidR="009B2108">
        <w:fldChar w:fldCharType="separate"/>
      </w:r>
      <w:r w:rsidRPr="00A417B2">
        <w:rPr>
          <w:noProof/>
          <w:lang w:val="fr-CA"/>
        </w:rPr>
        <w:t>1</w:t>
      </w:r>
      <w:r w:rsidR="009B2108">
        <w:fldChar w:fldCharType="end"/>
      </w:r>
      <w:r w:rsidRPr="00A417B2">
        <w:rPr>
          <w:lang w:val="fr-CA"/>
        </w:rPr>
        <w:t>- Schéma de la base de données</w:t>
      </w:r>
    </w:p>
    <w:p w:rsidR="00E27E28" w:rsidRDefault="00E27E28">
      <w:pPr>
        <w:spacing w:after="200" w:line="276" w:lineRule="auto"/>
        <w:ind w:left="0"/>
        <w:rPr>
          <w:rFonts w:ascii="Arial" w:hAnsi="Arial"/>
          <w:b/>
          <w:sz w:val="28"/>
          <w:lang w:val="fr-CA"/>
        </w:rPr>
      </w:pPr>
      <w:r w:rsidRPr="00A417B2">
        <w:rPr>
          <w:lang w:val="fr-CA"/>
        </w:rPr>
        <w:br w:type="page"/>
      </w:r>
    </w:p>
    <w:p w:rsidR="007576A1" w:rsidRPr="007576A1" w:rsidRDefault="008A6CD5" w:rsidP="007576A1">
      <w:pPr>
        <w:pStyle w:val="Titre1"/>
      </w:pPr>
      <w:bookmarkStart w:id="6" w:name="_Toc352017436"/>
      <w:r>
        <w:lastRenderedPageBreak/>
        <w:t>Discussion</w:t>
      </w:r>
      <w:bookmarkEnd w:id="3"/>
      <w:bookmarkEnd w:id="4"/>
      <w:bookmarkEnd w:id="5"/>
      <w:bookmarkEnd w:id="6"/>
      <w:r w:rsidR="00CF69EB">
        <w:tab/>
      </w:r>
    </w:p>
    <w:p w:rsidR="00E27E28" w:rsidRDefault="00E27E28" w:rsidP="00820CBD">
      <w:pPr>
        <w:pStyle w:val="Titre2"/>
        <w:numPr>
          <w:ilvl w:val="1"/>
          <w:numId w:val="18"/>
        </w:numPr>
        <w:rPr>
          <w:lang w:eastAsia="fr-CA"/>
        </w:rPr>
      </w:pPr>
      <w:bookmarkStart w:id="7" w:name="_Toc352017437"/>
      <w:r w:rsidRPr="00E27E28">
        <w:rPr>
          <w:lang w:eastAsia="fr-CA"/>
        </w:rPr>
        <w:t xml:space="preserve">Quels sont les patrons de persistance qui ont été utilisés dans votre application? Si vous avez utilisé un </w:t>
      </w:r>
      <w:r w:rsidRPr="006533BE">
        <w:rPr>
          <w:lang w:eastAsia="fr-CA"/>
        </w:rPr>
        <w:t>framework</w:t>
      </w:r>
      <w:r w:rsidRPr="00E27E28">
        <w:rPr>
          <w:lang w:eastAsia="fr-CA"/>
        </w:rPr>
        <w:t>, quels patrons ont-ils permis d’implémenter?</w:t>
      </w:r>
      <w:bookmarkEnd w:id="7"/>
    </w:p>
    <w:p w:rsidR="006533BE" w:rsidRPr="006533BE" w:rsidRDefault="006533BE" w:rsidP="00637BC1">
      <w:pPr>
        <w:pStyle w:val="Corpsdetexte"/>
        <w:spacing w:line="240" w:lineRule="auto"/>
        <w:ind w:firstLine="576"/>
        <w:rPr>
          <w:lang w:val="fr-FR" w:eastAsia="fr-CA"/>
        </w:rPr>
      </w:pPr>
      <w:r>
        <w:rPr>
          <w:lang w:val="fr-FR" w:eastAsia="fr-CA"/>
        </w:rPr>
        <w:t xml:space="preserve">L’utilisation du </w:t>
      </w:r>
      <w:r>
        <w:rPr>
          <w:i/>
          <w:lang w:val="fr-FR" w:eastAsia="fr-CA"/>
        </w:rPr>
        <w:t xml:space="preserve">framework </w:t>
      </w:r>
      <w:r>
        <w:rPr>
          <w:lang w:val="fr-FR" w:eastAsia="fr-CA"/>
        </w:rPr>
        <w:t xml:space="preserve">Hibernate permet l’utilisation de beaucoup de patrons </w:t>
      </w:r>
      <w:r w:rsidR="00A14B20">
        <w:rPr>
          <w:lang w:val="fr-FR" w:eastAsia="fr-CA"/>
        </w:rPr>
        <w:t xml:space="preserve">de conceptions liés à la persistance des données. Certains sont utilisés sans efforts, c’est-à-dire que Hibernate les implémentes de base. </w:t>
      </w:r>
    </w:p>
    <w:p w:rsidR="00807A11" w:rsidRDefault="00807A11" w:rsidP="00A14B20">
      <w:pPr>
        <w:pStyle w:val="Corpsdetexte"/>
        <w:numPr>
          <w:ilvl w:val="0"/>
          <w:numId w:val="20"/>
        </w:numPr>
        <w:rPr>
          <w:lang w:val="fr-FR" w:eastAsia="fr-CA"/>
        </w:rPr>
      </w:pPr>
      <w:r>
        <w:rPr>
          <w:lang w:val="fr-FR" w:eastAsia="fr-CA"/>
        </w:rPr>
        <w:t>DAO</w:t>
      </w:r>
    </w:p>
    <w:p w:rsidR="000E2770" w:rsidRPr="00637BC1" w:rsidRDefault="00637BC1" w:rsidP="00637BC1">
      <w:pPr>
        <w:pStyle w:val="Corpsdetexte"/>
        <w:ind w:firstLine="348"/>
        <w:rPr>
          <w:lang w:eastAsia="fr-CA"/>
        </w:rPr>
      </w:pPr>
      <w:r>
        <w:rPr>
          <w:lang w:val="fr-FR" w:eastAsia="fr-CA"/>
        </w:rPr>
        <w:tab/>
      </w:r>
      <w:r w:rsidR="002C5F8F">
        <w:rPr>
          <w:lang w:val="fr-FR" w:eastAsia="fr-CA"/>
        </w:rPr>
        <w:t xml:space="preserve">Le patron Data Access </w:t>
      </w:r>
      <w:r>
        <w:rPr>
          <w:lang w:val="fr-FR" w:eastAsia="fr-CA"/>
        </w:rPr>
        <w:t xml:space="preserve">Object rends disponible une interface abstraite permettant de rendre transparents les accès </w:t>
      </w:r>
      <w:r>
        <w:rPr>
          <w:lang w:eastAsia="fr-CA"/>
        </w:rPr>
        <w:t>à la base de donnée. Cela permettra de rendre l'application évolutive en la séparant du type de base données utilisée pour la persistance.</w:t>
      </w:r>
    </w:p>
    <w:p w:rsidR="00E8059C" w:rsidRDefault="00E8059C" w:rsidP="00E8059C">
      <w:pPr>
        <w:pStyle w:val="Corpsdetexte"/>
        <w:numPr>
          <w:ilvl w:val="0"/>
          <w:numId w:val="20"/>
        </w:numPr>
        <w:rPr>
          <w:lang w:val="fr-FR" w:eastAsia="fr-CA"/>
        </w:rPr>
      </w:pPr>
      <w:proofErr w:type="spellStart"/>
      <w:r>
        <w:rPr>
          <w:lang w:val="fr-FR" w:eastAsia="fr-CA"/>
        </w:rPr>
        <w:t>Query</w:t>
      </w:r>
      <w:proofErr w:type="spellEnd"/>
      <w:r>
        <w:rPr>
          <w:lang w:val="fr-FR" w:eastAsia="fr-CA"/>
        </w:rPr>
        <w:t xml:space="preserve"> </w:t>
      </w:r>
      <w:proofErr w:type="spellStart"/>
      <w:r>
        <w:rPr>
          <w:lang w:val="fr-FR" w:eastAsia="fr-CA"/>
        </w:rPr>
        <w:t>object</w:t>
      </w:r>
      <w:proofErr w:type="spellEnd"/>
    </w:p>
    <w:p w:rsidR="00637BC1" w:rsidRDefault="00637BC1" w:rsidP="00637BC1">
      <w:pPr>
        <w:pStyle w:val="Corpsdetexte"/>
        <w:rPr>
          <w:lang w:val="fr-FR" w:eastAsia="fr-CA"/>
        </w:rPr>
      </w:pPr>
      <w:r>
        <w:rPr>
          <w:lang w:val="fr-FR" w:eastAsia="fr-CA"/>
        </w:rPr>
        <w:tab/>
        <w:t xml:space="preserve">Le patron </w:t>
      </w:r>
      <w:proofErr w:type="spellStart"/>
      <w:r>
        <w:rPr>
          <w:lang w:val="fr-FR" w:eastAsia="fr-CA"/>
        </w:rPr>
        <w:t>Query</w:t>
      </w:r>
      <w:proofErr w:type="spellEnd"/>
      <w:r>
        <w:rPr>
          <w:lang w:val="fr-FR" w:eastAsia="fr-CA"/>
        </w:rPr>
        <w:t xml:space="preserve"> Object est implémenté en créant en java des objets représentant des requêtes SQL. De cette manière il est possible d'être certains de la syntaxe des requêtes. Ce patrons permet aussi de rendre l'application plus évolutive, en effet la création d'une classe par langage de base de donnée permet une meilleure </w:t>
      </w:r>
      <w:r w:rsidR="00F61C04">
        <w:rPr>
          <w:lang w:val="fr-FR" w:eastAsia="fr-CA"/>
        </w:rPr>
        <w:t>séparation.</w:t>
      </w:r>
    </w:p>
    <w:p w:rsidR="00E8059C" w:rsidRDefault="00A0375E" w:rsidP="00E8059C">
      <w:pPr>
        <w:pStyle w:val="Corpsdetexte"/>
        <w:numPr>
          <w:ilvl w:val="0"/>
          <w:numId w:val="20"/>
        </w:numPr>
        <w:rPr>
          <w:lang w:val="fr-FR" w:eastAsia="fr-CA"/>
        </w:rPr>
      </w:pPr>
      <w:proofErr w:type="spellStart"/>
      <w:r>
        <w:rPr>
          <w:lang w:val="fr-FR" w:eastAsia="fr-CA"/>
        </w:rPr>
        <w:t>Identity</w:t>
      </w:r>
      <w:proofErr w:type="spellEnd"/>
      <w:r>
        <w:rPr>
          <w:lang w:val="fr-FR" w:eastAsia="fr-CA"/>
        </w:rPr>
        <w:t xml:space="preserve"> </w:t>
      </w:r>
      <w:proofErr w:type="spellStart"/>
      <w:r>
        <w:rPr>
          <w:lang w:val="fr-FR" w:eastAsia="fr-CA"/>
        </w:rPr>
        <w:t>field</w:t>
      </w:r>
      <w:proofErr w:type="spellEnd"/>
    </w:p>
    <w:p w:rsidR="00637BC1" w:rsidRPr="00E8059C" w:rsidRDefault="00637BC1" w:rsidP="00637BC1">
      <w:pPr>
        <w:pStyle w:val="Corpsdetexte"/>
        <w:rPr>
          <w:lang w:val="fr-FR" w:eastAsia="fr-CA"/>
        </w:rPr>
      </w:pPr>
      <w:r>
        <w:rPr>
          <w:lang w:val="fr-FR" w:eastAsia="fr-CA"/>
        </w:rPr>
        <w:tab/>
        <w:t xml:space="preserve">Le patron </w:t>
      </w:r>
      <w:proofErr w:type="spellStart"/>
      <w:r>
        <w:rPr>
          <w:lang w:val="fr-FR" w:eastAsia="fr-CA"/>
        </w:rPr>
        <w:t>identity</w:t>
      </w:r>
      <w:proofErr w:type="spellEnd"/>
      <w:r>
        <w:rPr>
          <w:lang w:val="fr-FR" w:eastAsia="fr-CA"/>
        </w:rPr>
        <w:t xml:space="preserve"> </w:t>
      </w:r>
      <w:proofErr w:type="spellStart"/>
      <w:r>
        <w:rPr>
          <w:lang w:val="fr-FR" w:eastAsia="fr-CA"/>
        </w:rPr>
        <w:t>field</w:t>
      </w:r>
      <w:proofErr w:type="spellEnd"/>
      <w:r>
        <w:rPr>
          <w:lang w:val="fr-FR" w:eastAsia="fr-CA"/>
        </w:rPr>
        <w:t xml:space="preserve"> est utilisé puisque l'application se sert du "ID" des objets de la base de données pour faire les appels. L'ensemble des objets ayant un "ID" unique, la correspondance des données est assurée.</w:t>
      </w:r>
    </w:p>
    <w:p w:rsidR="00E8059C" w:rsidRDefault="00E8059C" w:rsidP="00E8059C">
      <w:pPr>
        <w:pStyle w:val="Corpsdetexte"/>
        <w:numPr>
          <w:ilvl w:val="0"/>
          <w:numId w:val="20"/>
        </w:numPr>
        <w:rPr>
          <w:lang w:val="fr-FR" w:eastAsia="fr-CA"/>
        </w:rPr>
      </w:pPr>
      <w:proofErr w:type="spellStart"/>
      <w:r>
        <w:rPr>
          <w:lang w:val="fr-FR" w:eastAsia="fr-CA"/>
        </w:rPr>
        <w:t>Lazy</w:t>
      </w:r>
      <w:proofErr w:type="spellEnd"/>
      <w:r>
        <w:rPr>
          <w:lang w:val="fr-FR" w:eastAsia="fr-CA"/>
        </w:rPr>
        <w:t xml:space="preserve"> </w:t>
      </w:r>
      <w:proofErr w:type="spellStart"/>
      <w:r>
        <w:rPr>
          <w:lang w:val="fr-FR" w:eastAsia="fr-CA"/>
        </w:rPr>
        <w:t>load</w:t>
      </w:r>
      <w:proofErr w:type="spellEnd"/>
    </w:p>
    <w:p w:rsidR="00637BC1" w:rsidRDefault="00637BC1" w:rsidP="00637BC1">
      <w:pPr>
        <w:pStyle w:val="Corpsdetexte"/>
        <w:rPr>
          <w:lang w:val="fr-FR" w:eastAsia="fr-CA"/>
        </w:rPr>
      </w:pPr>
      <w:r>
        <w:rPr>
          <w:lang w:val="fr-FR" w:eastAsia="fr-CA"/>
        </w:rPr>
        <w:tab/>
        <w:t>L'utilisation de ce patron permet de décider si l'on souhaite charger toute les données de l'application en mémoire au démarrage ou bien si l'on préfère que ces éléments soit chargé au fur et a mesure.</w:t>
      </w:r>
    </w:p>
    <w:p w:rsidR="00E8059C" w:rsidRDefault="00E8059C" w:rsidP="00E8059C">
      <w:pPr>
        <w:pStyle w:val="Corpsdetexte"/>
        <w:numPr>
          <w:ilvl w:val="0"/>
          <w:numId w:val="20"/>
        </w:numPr>
        <w:rPr>
          <w:lang w:val="fr-FR" w:eastAsia="fr-CA"/>
        </w:rPr>
      </w:pPr>
      <w:r>
        <w:rPr>
          <w:lang w:val="fr-FR" w:eastAsia="fr-CA"/>
        </w:rPr>
        <w:t>Pool de connexion</w:t>
      </w:r>
    </w:p>
    <w:p w:rsidR="000E2770" w:rsidRDefault="00E8059C" w:rsidP="00637BC1">
      <w:pPr>
        <w:pStyle w:val="Corpsdetexte"/>
        <w:spacing w:line="240" w:lineRule="auto"/>
        <w:ind w:firstLine="360"/>
        <w:rPr>
          <w:lang w:val="fr-FR" w:eastAsia="fr-CA"/>
        </w:rPr>
      </w:pPr>
      <w:r>
        <w:rPr>
          <w:lang w:val="fr-FR" w:eastAsia="fr-CA"/>
        </w:rPr>
        <w:t xml:space="preserve">Dans le fichier de configuration de l’application une limite de 5 connexions concurrentes à la base de données. </w:t>
      </w:r>
      <w:r w:rsidR="00637BC1">
        <w:rPr>
          <w:lang w:val="fr-FR" w:eastAsia="fr-CA"/>
        </w:rPr>
        <w:t>Cela permet de mieux gérer la charge que la base de donnée doit pouvoir soutenir.</w:t>
      </w:r>
    </w:p>
    <w:p w:rsidR="00E27E28" w:rsidRPr="00E27E28" w:rsidRDefault="00E27E28" w:rsidP="00E27E28">
      <w:pPr>
        <w:ind w:left="142" w:firstLine="208"/>
        <w:rPr>
          <w:rFonts w:ascii="Arial" w:hAnsi="Arial"/>
          <w:b/>
          <w:lang w:val="fr-CA" w:eastAsia="fr-CA"/>
        </w:rPr>
      </w:pPr>
    </w:p>
    <w:p w:rsidR="00E27E28" w:rsidRPr="00E27E28" w:rsidRDefault="00E27E28" w:rsidP="00820CBD">
      <w:pPr>
        <w:pStyle w:val="Titre2"/>
        <w:numPr>
          <w:ilvl w:val="1"/>
          <w:numId w:val="16"/>
        </w:numPr>
        <w:rPr>
          <w:lang w:eastAsia="fr-CA"/>
        </w:rPr>
      </w:pPr>
      <w:bookmarkStart w:id="8" w:name="_Toc352017438"/>
      <w:r w:rsidRPr="00E27E28">
        <w:rPr>
          <w:lang w:eastAsia="fr-CA"/>
        </w:rPr>
        <w:t>Quel niveau d’effort a été nécessaire afin de passer d’un modèle basé sur les « stubs » au modèle avec persistance?</w:t>
      </w:r>
      <w:bookmarkEnd w:id="8"/>
    </w:p>
    <w:p w:rsidR="00860F76" w:rsidRDefault="00B6311A" w:rsidP="00FE1994">
      <w:pPr>
        <w:spacing w:line="240" w:lineRule="auto"/>
        <w:ind w:left="0" w:firstLine="208"/>
        <w:rPr>
          <w:rFonts w:ascii="Arial" w:hAnsi="Arial"/>
          <w:lang w:val="fr-CA" w:eastAsia="fr-CA"/>
        </w:rPr>
      </w:pPr>
      <w:r>
        <w:rPr>
          <w:rFonts w:ascii="Arial" w:hAnsi="Arial"/>
          <w:lang w:val="fr-CA" w:eastAsia="fr-CA"/>
        </w:rPr>
        <w:tab/>
      </w:r>
      <w:r w:rsidR="009342F8">
        <w:rPr>
          <w:rFonts w:ascii="Arial" w:hAnsi="Arial"/>
          <w:lang w:val="fr-CA" w:eastAsia="fr-CA"/>
        </w:rPr>
        <w:t xml:space="preserve">Afin de passer du modèle de persistance de l'itération 2 à celui de cette itération, il fallut </w:t>
      </w:r>
      <w:proofErr w:type="spellStart"/>
      <w:r w:rsidR="009342F8">
        <w:rPr>
          <w:rFonts w:ascii="Arial" w:hAnsi="Arial"/>
          <w:lang w:val="fr-CA" w:eastAsia="fr-CA"/>
        </w:rPr>
        <w:t>tou</w:t>
      </w:r>
      <w:proofErr w:type="spellEnd"/>
      <w:r>
        <w:rPr>
          <w:rFonts w:ascii="Arial" w:hAnsi="Arial"/>
          <w:lang w:val="fr-CA" w:eastAsia="fr-CA"/>
        </w:rPr>
        <w:tab/>
      </w:r>
      <w:r w:rsidR="009342F8">
        <w:rPr>
          <w:rFonts w:ascii="Arial" w:hAnsi="Arial"/>
          <w:lang w:val="fr-CA" w:eastAsia="fr-CA"/>
        </w:rPr>
        <w:t xml:space="preserve">t d'abords se trouver un serveur sur lequel hébergé notre base de donnée. La disponibilité d'un serveur d'un groupe étudiant duquel un </w:t>
      </w:r>
      <w:r w:rsidR="009342F8">
        <w:rPr>
          <w:rFonts w:ascii="Arial" w:hAnsi="Arial"/>
          <w:lang w:val="fr-CA" w:eastAsia="fr-CA"/>
        </w:rPr>
        <w:lastRenderedPageBreak/>
        <w:t xml:space="preserve">des membres de notre équipe fait partie à facilité la décision quant à l'hôte de notre base de </w:t>
      </w:r>
      <w:r w:rsidR="00D00213">
        <w:rPr>
          <w:rFonts w:ascii="Arial" w:hAnsi="Arial"/>
          <w:lang w:val="fr-CA" w:eastAsia="fr-CA"/>
        </w:rPr>
        <w:t>données</w:t>
      </w:r>
      <w:r w:rsidR="009342F8">
        <w:rPr>
          <w:rFonts w:ascii="Arial" w:hAnsi="Arial"/>
          <w:lang w:val="fr-CA" w:eastAsia="fr-CA"/>
        </w:rPr>
        <w:t>. Par la suite</w:t>
      </w:r>
      <w:r w:rsidR="00FE1994">
        <w:rPr>
          <w:rFonts w:ascii="Arial" w:hAnsi="Arial"/>
          <w:lang w:val="fr-CA" w:eastAsia="fr-CA"/>
        </w:rPr>
        <w:t>,</w:t>
      </w:r>
      <w:r w:rsidR="009342F8">
        <w:rPr>
          <w:rFonts w:ascii="Arial" w:hAnsi="Arial"/>
          <w:lang w:val="fr-CA" w:eastAsia="fr-CA"/>
        </w:rPr>
        <w:t xml:space="preserve"> </w:t>
      </w:r>
      <w:r w:rsidR="00860F76">
        <w:rPr>
          <w:rFonts w:ascii="Arial" w:hAnsi="Arial"/>
          <w:lang w:val="fr-CA" w:eastAsia="fr-CA"/>
        </w:rPr>
        <w:t>le</w:t>
      </w:r>
      <w:r w:rsidR="009342F8">
        <w:rPr>
          <w:rFonts w:ascii="Arial" w:hAnsi="Arial"/>
          <w:lang w:val="fr-CA" w:eastAsia="fr-CA"/>
        </w:rPr>
        <w:t xml:space="preserve"> choix du </w:t>
      </w:r>
      <w:r w:rsidR="00860F76">
        <w:rPr>
          <w:rFonts w:ascii="Arial" w:hAnsi="Arial"/>
          <w:lang w:val="fr-CA" w:eastAsia="fr-CA"/>
        </w:rPr>
        <w:t xml:space="preserve">type de base de </w:t>
      </w:r>
      <w:r w:rsidR="00FE1994">
        <w:rPr>
          <w:rFonts w:ascii="Arial" w:hAnsi="Arial"/>
          <w:lang w:val="fr-CA" w:eastAsia="fr-CA"/>
        </w:rPr>
        <w:t>données</w:t>
      </w:r>
      <w:r w:rsidR="00860F76">
        <w:rPr>
          <w:rFonts w:ascii="Arial" w:hAnsi="Arial"/>
          <w:lang w:val="fr-CA" w:eastAsia="fr-CA"/>
        </w:rPr>
        <w:t xml:space="preserve"> s'est arrêté sur PostgreSQL </w:t>
      </w:r>
      <w:r w:rsidR="00FE1994">
        <w:rPr>
          <w:rFonts w:ascii="Arial" w:hAnsi="Arial"/>
          <w:lang w:val="fr-CA" w:eastAsia="fr-CA"/>
        </w:rPr>
        <w:t>pour</w:t>
      </w:r>
      <w:r w:rsidR="00860F76">
        <w:rPr>
          <w:rFonts w:ascii="Arial" w:hAnsi="Arial"/>
          <w:lang w:val="fr-CA" w:eastAsia="fr-CA"/>
        </w:rPr>
        <w:t xml:space="preserve"> sa facilité d'utilisation</w:t>
      </w:r>
      <w:r w:rsidR="00FE1994">
        <w:rPr>
          <w:rFonts w:ascii="Arial" w:hAnsi="Arial"/>
          <w:lang w:val="fr-CA" w:eastAsia="fr-CA"/>
        </w:rPr>
        <w:t xml:space="preserve"> et son respect des standards SQL</w:t>
      </w:r>
      <w:r w:rsidR="00860F76">
        <w:rPr>
          <w:rFonts w:ascii="Arial" w:hAnsi="Arial"/>
          <w:lang w:val="fr-CA" w:eastAsia="fr-CA"/>
        </w:rPr>
        <w:t>.</w:t>
      </w:r>
    </w:p>
    <w:p w:rsidR="00A73DE8" w:rsidRDefault="00A73DE8" w:rsidP="00FE1994">
      <w:pPr>
        <w:spacing w:line="240" w:lineRule="auto"/>
        <w:ind w:left="142" w:firstLine="208"/>
        <w:rPr>
          <w:rFonts w:ascii="Arial" w:hAnsi="Arial"/>
          <w:lang w:val="fr-CA" w:eastAsia="fr-CA"/>
        </w:rPr>
      </w:pPr>
    </w:p>
    <w:p w:rsidR="00AB1CEF" w:rsidRDefault="00B6311A" w:rsidP="00FE1994">
      <w:pPr>
        <w:spacing w:line="240" w:lineRule="auto"/>
        <w:ind w:left="0" w:firstLine="208"/>
        <w:rPr>
          <w:rFonts w:ascii="Arial" w:hAnsi="Arial"/>
          <w:lang w:val="fr-CA" w:eastAsia="fr-CA"/>
        </w:rPr>
      </w:pPr>
      <w:r>
        <w:rPr>
          <w:rFonts w:ascii="Arial" w:hAnsi="Arial"/>
          <w:lang w:val="fr-CA" w:eastAsia="fr-CA"/>
        </w:rPr>
        <w:tab/>
      </w:r>
      <w:r w:rsidR="0081223A">
        <w:rPr>
          <w:rFonts w:ascii="Arial" w:hAnsi="Arial"/>
          <w:lang w:val="fr-CA" w:eastAsia="fr-CA"/>
        </w:rPr>
        <w:t xml:space="preserve">Ce qui demanda le plus d'effort en temps et en concentration fut la </w:t>
      </w:r>
      <w:proofErr w:type="spellStart"/>
      <w:r w:rsidR="00AB1CEF">
        <w:rPr>
          <w:rFonts w:ascii="Arial" w:hAnsi="Arial"/>
          <w:lang w:val="fr-CA" w:eastAsia="fr-CA"/>
        </w:rPr>
        <w:t>paramétrisation</w:t>
      </w:r>
      <w:proofErr w:type="spellEnd"/>
      <w:r w:rsidR="00AB1CEF">
        <w:rPr>
          <w:rFonts w:ascii="Arial" w:hAnsi="Arial"/>
          <w:lang w:val="fr-CA" w:eastAsia="fr-CA"/>
        </w:rPr>
        <w:t xml:space="preserve"> du fichier de </w:t>
      </w:r>
      <w:r w:rsidR="0081223A">
        <w:rPr>
          <w:rFonts w:ascii="Arial" w:hAnsi="Arial"/>
          <w:lang w:val="fr-CA" w:eastAsia="fr-CA"/>
        </w:rPr>
        <w:t>configuration de notre application e</w:t>
      </w:r>
      <w:r w:rsidR="00AB1CEF">
        <w:rPr>
          <w:rFonts w:ascii="Arial" w:hAnsi="Arial"/>
          <w:lang w:val="fr-CA" w:eastAsia="fr-CA"/>
        </w:rPr>
        <w:t>t l'ajout de</w:t>
      </w:r>
      <w:r w:rsidR="00DD7042">
        <w:rPr>
          <w:rFonts w:ascii="Arial" w:hAnsi="Arial"/>
          <w:lang w:val="fr-CA" w:eastAsia="fr-CA"/>
        </w:rPr>
        <w:t>s</w:t>
      </w:r>
      <w:r w:rsidR="0081223A">
        <w:rPr>
          <w:rFonts w:ascii="Arial" w:hAnsi="Arial"/>
          <w:lang w:val="fr-CA" w:eastAsia="fr-CA"/>
        </w:rPr>
        <w:t xml:space="preserve"> annotations</w:t>
      </w:r>
      <w:r w:rsidR="00DD7042">
        <w:rPr>
          <w:rFonts w:ascii="Arial" w:hAnsi="Arial"/>
          <w:lang w:val="fr-CA" w:eastAsia="fr-CA"/>
        </w:rPr>
        <w:t xml:space="preserve"> adéquates</w:t>
      </w:r>
      <w:r w:rsidR="0081223A">
        <w:rPr>
          <w:rFonts w:ascii="Arial" w:hAnsi="Arial"/>
          <w:lang w:val="fr-CA" w:eastAsia="fr-CA"/>
        </w:rPr>
        <w:t xml:space="preserve"> aux éléments du modèle.</w:t>
      </w:r>
      <w:r w:rsidR="00AB1CEF">
        <w:rPr>
          <w:rFonts w:ascii="Arial" w:hAnsi="Arial"/>
          <w:lang w:val="fr-CA" w:eastAsia="fr-CA"/>
        </w:rPr>
        <w:t xml:space="preserve"> </w:t>
      </w:r>
      <w:bookmarkStart w:id="9" w:name="_GoBack"/>
      <w:bookmarkEnd w:id="9"/>
    </w:p>
    <w:p w:rsidR="009342F8" w:rsidRPr="009342F8" w:rsidRDefault="009342F8" w:rsidP="00E27E28">
      <w:pPr>
        <w:ind w:left="142" w:firstLine="208"/>
        <w:rPr>
          <w:rFonts w:ascii="Arial" w:hAnsi="Arial"/>
          <w:lang w:val="fr-CA" w:eastAsia="fr-CA"/>
        </w:rPr>
      </w:pPr>
    </w:p>
    <w:p w:rsidR="00E27E28" w:rsidRDefault="00E27E28" w:rsidP="00820CBD">
      <w:pPr>
        <w:pStyle w:val="Titre2"/>
        <w:numPr>
          <w:ilvl w:val="1"/>
          <w:numId w:val="16"/>
        </w:numPr>
        <w:rPr>
          <w:lang w:eastAsia="fr-CA"/>
        </w:rPr>
      </w:pPr>
      <w:bookmarkStart w:id="10" w:name="_Toc352017439"/>
      <w:r w:rsidRPr="00E27E28">
        <w:rPr>
          <w:lang w:eastAsia="fr-CA"/>
        </w:rPr>
        <w:t>Quelles sont les principales failles de sécurité de votre application?</w:t>
      </w:r>
      <w:bookmarkEnd w:id="10"/>
    </w:p>
    <w:p w:rsidR="00D00213" w:rsidRPr="00D00213" w:rsidRDefault="00D00213" w:rsidP="00DD7042">
      <w:pPr>
        <w:pStyle w:val="Corpsdetexte"/>
        <w:spacing w:line="240" w:lineRule="auto"/>
        <w:ind w:left="142" w:firstLine="208"/>
        <w:jc w:val="both"/>
        <w:rPr>
          <w:rFonts w:ascii="Arial" w:hAnsi="Arial" w:cs="Arial"/>
          <w:lang w:val="fr-FR" w:eastAsia="fr-CA"/>
        </w:rPr>
      </w:pPr>
      <w:r w:rsidRPr="00D00213">
        <w:rPr>
          <w:rFonts w:ascii="Arial" w:hAnsi="Arial" w:cs="Arial"/>
          <w:lang w:val="fr-FR" w:eastAsia="fr-CA"/>
        </w:rPr>
        <w:t xml:space="preserve">La faille de sécurité la plus présente dans notre application en est une qui se retrouve sur beaucoup de site web, c’est-à-dire la vulnérabilité aux attaques de dénis de service. En effet ces attaques sont difficiles à contrer puisque dans le cas d’une attaque faites par des ordinateurs zombies, les </w:t>
      </w:r>
      <w:r w:rsidR="00DD7042">
        <w:rPr>
          <w:rFonts w:ascii="Arial" w:hAnsi="Arial" w:cs="Arial"/>
          <w:lang w:val="fr-FR" w:eastAsia="fr-CA"/>
        </w:rPr>
        <w:t xml:space="preserve">adresses </w:t>
      </w:r>
      <w:r w:rsidRPr="00D00213">
        <w:rPr>
          <w:rFonts w:ascii="Arial" w:hAnsi="Arial" w:cs="Arial"/>
          <w:lang w:val="fr-FR" w:eastAsia="fr-CA"/>
        </w:rPr>
        <w:t xml:space="preserve">IP </w:t>
      </w:r>
      <w:r w:rsidR="00DD7042">
        <w:rPr>
          <w:rFonts w:ascii="Arial" w:hAnsi="Arial" w:cs="Arial"/>
          <w:lang w:val="fr-FR" w:eastAsia="fr-CA"/>
        </w:rPr>
        <w:t>des assaillants sont différentes.</w:t>
      </w:r>
      <w:r w:rsidRPr="00D00213">
        <w:rPr>
          <w:rFonts w:ascii="Arial" w:hAnsi="Arial" w:cs="Arial"/>
          <w:lang w:val="fr-FR" w:eastAsia="fr-CA"/>
        </w:rPr>
        <w:t xml:space="preserve"> </w:t>
      </w:r>
      <w:r w:rsidR="00DD7042">
        <w:rPr>
          <w:rFonts w:ascii="Arial" w:hAnsi="Arial" w:cs="Arial"/>
          <w:lang w:val="fr-FR" w:eastAsia="fr-CA"/>
        </w:rPr>
        <w:t>I</w:t>
      </w:r>
      <w:r w:rsidRPr="00D00213">
        <w:rPr>
          <w:rFonts w:ascii="Arial" w:hAnsi="Arial" w:cs="Arial"/>
          <w:lang w:val="fr-FR" w:eastAsia="fr-CA"/>
        </w:rPr>
        <w:t xml:space="preserve">l </w:t>
      </w:r>
      <w:r w:rsidR="00DD7042">
        <w:rPr>
          <w:rFonts w:ascii="Arial" w:hAnsi="Arial" w:cs="Arial"/>
          <w:lang w:val="fr-FR" w:eastAsia="fr-CA"/>
        </w:rPr>
        <w:t xml:space="preserve">donc </w:t>
      </w:r>
      <w:r w:rsidRPr="00D00213">
        <w:rPr>
          <w:rFonts w:ascii="Arial" w:hAnsi="Arial" w:cs="Arial"/>
          <w:lang w:val="fr-FR" w:eastAsia="fr-CA"/>
        </w:rPr>
        <w:t xml:space="preserve">est difficile </w:t>
      </w:r>
      <w:r w:rsidR="00DD7042">
        <w:rPr>
          <w:rFonts w:ascii="Arial" w:hAnsi="Arial" w:cs="Arial"/>
          <w:lang w:val="fr-FR" w:eastAsia="fr-CA"/>
        </w:rPr>
        <w:t>d’établir</w:t>
      </w:r>
      <w:r w:rsidRPr="00D00213">
        <w:rPr>
          <w:rFonts w:ascii="Arial" w:hAnsi="Arial" w:cs="Arial"/>
          <w:lang w:val="fr-FR" w:eastAsia="fr-CA"/>
        </w:rPr>
        <w:t xml:space="preserve"> des règles pour bloquer ce type d’attaque. </w:t>
      </w:r>
    </w:p>
    <w:p w:rsidR="001B2BE5" w:rsidRDefault="00B6311A" w:rsidP="00A51625">
      <w:pPr>
        <w:spacing w:line="240" w:lineRule="auto"/>
        <w:ind w:left="142" w:firstLine="208"/>
        <w:jc w:val="both"/>
        <w:rPr>
          <w:rFonts w:ascii="Arial" w:hAnsi="Arial"/>
          <w:lang w:val="fr-CA" w:eastAsia="fr-CA"/>
        </w:rPr>
      </w:pPr>
      <w:r>
        <w:rPr>
          <w:rFonts w:ascii="Arial" w:hAnsi="Arial"/>
          <w:lang w:val="fr-CA" w:eastAsia="fr-CA"/>
        </w:rPr>
        <w:tab/>
      </w:r>
      <w:r w:rsidR="00AB1CEF">
        <w:rPr>
          <w:rFonts w:ascii="Arial" w:hAnsi="Arial"/>
          <w:lang w:val="fr-CA" w:eastAsia="fr-CA"/>
        </w:rPr>
        <w:t>Le mot de passe pour se connecter à la base de données est écrit en clair dans le fichier de config</w:t>
      </w:r>
      <w:r w:rsidR="00D00213">
        <w:rPr>
          <w:rFonts w:ascii="Arial" w:hAnsi="Arial"/>
          <w:lang w:val="fr-CA" w:eastAsia="fr-CA"/>
        </w:rPr>
        <w:t>uration mais ce fichier n’est pas accessible des utilisateurs et c’est une pratique standard dans ce type d’application. Cela n’engendre donc pas de risques de sécurité.</w:t>
      </w:r>
      <w:bookmarkStart w:id="11" w:name="_Toc352017440"/>
    </w:p>
    <w:p w:rsidR="00A51625" w:rsidRDefault="00A51625" w:rsidP="00A51625">
      <w:pPr>
        <w:spacing w:line="240" w:lineRule="auto"/>
        <w:ind w:left="142" w:firstLine="208"/>
        <w:jc w:val="both"/>
        <w:rPr>
          <w:rFonts w:ascii="Arial" w:hAnsi="Arial"/>
          <w:b/>
          <w:lang w:val="fr-FR" w:eastAsia="fr-CA"/>
        </w:rPr>
      </w:pPr>
    </w:p>
    <w:p w:rsidR="00E27E28" w:rsidRDefault="00E27E28" w:rsidP="00820CBD">
      <w:pPr>
        <w:pStyle w:val="Titre2"/>
        <w:numPr>
          <w:ilvl w:val="1"/>
          <w:numId w:val="16"/>
        </w:numPr>
        <w:rPr>
          <w:lang w:eastAsia="fr-CA"/>
        </w:rPr>
      </w:pPr>
      <w:r w:rsidRPr="00E27E28">
        <w:rPr>
          <w:lang w:eastAsia="fr-CA"/>
        </w:rPr>
        <w:t>Quels moyens ont été mis en place afin d’éviter les failles de sécurité?</w:t>
      </w:r>
      <w:bookmarkEnd w:id="11"/>
    </w:p>
    <w:p w:rsidR="001B2BE5" w:rsidRPr="001B2BE5" w:rsidRDefault="00AD13F8" w:rsidP="00EF1275">
      <w:pPr>
        <w:pStyle w:val="Corpsdetexte"/>
        <w:ind w:left="360" w:firstLine="216"/>
        <w:rPr>
          <w:rFonts w:ascii="Arial" w:hAnsi="Arial" w:cs="Arial"/>
          <w:b/>
          <w:lang w:eastAsia="fr-CA"/>
        </w:rPr>
      </w:pPr>
      <w:r>
        <w:rPr>
          <w:rFonts w:ascii="Arial" w:hAnsi="Arial" w:cs="Arial"/>
          <w:lang w:val="fr-FR" w:eastAsia="fr-CA"/>
        </w:rPr>
        <w:t>Il est possible d’ajouter une contrainte sur le nombre de connexions concurrentes en définissant un paramètre additionnel dans le fichier de configuration d’</w:t>
      </w:r>
      <w:r>
        <w:rPr>
          <w:rFonts w:ascii="Arial" w:hAnsi="Arial" w:cs="Arial"/>
          <w:i/>
          <w:lang w:val="fr-FR" w:eastAsia="fr-CA"/>
        </w:rPr>
        <w:t>Hibernate</w:t>
      </w:r>
      <w:r>
        <w:rPr>
          <w:rFonts w:ascii="Arial" w:hAnsi="Arial" w:cs="Arial"/>
          <w:lang w:val="fr-FR" w:eastAsia="fr-CA"/>
        </w:rPr>
        <w:t xml:space="preserve"> tel</w:t>
      </w:r>
      <w:r w:rsidR="00F1399F">
        <w:rPr>
          <w:rFonts w:ascii="Arial" w:hAnsi="Arial" w:cs="Arial"/>
          <w:lang w:val="fr-FR" w:eastAsia="fr-CA"/>
        </w:rPr>
        <w:t>le</w:t>
      </w:r>
      <w:r>
        <w:rPr>
          <w:rFonts w:ascii="Arial" w:hAnsi="Arial" w:cs="Arial"/>
          <w:lang w:val="fr-FR" w:eastAsia="fr-CA"/>
        </w:rPr>
        <w:t xml:space="preserve"> que :</w:t>
      </w:r>
    </w:p>
    <w:p w:rsidR="00E27E28" w:rsidRDefault="001B2BE5" w:rsidP="001B2BE5">
      <w:pPr>
        <w:pStyle w:val="Corpsdetexte"/>
        <w:spacing w:line="360" w:lineRule="auto"/>
        <w:ind w:left="720"/>
        <w:rPr>
          <w:rFonts w:ascii="Consolas" w:eastAsiaTheme="minorHAnsi" w:hAnsi="Consolas" w:cs="Consolas"/>
          <w:color w:val="008080"/>
          <w:sz w:val="20"/>
          <w:lang w:val="en-CA"/>
        </w:rPr>
      </w:pPr>
      <w:r>
        <w:rPr>
          <w:rFonts w:ascii="Arial" w:hAnsi="Arial"/>
          <w:b/>
          <w:lang w:eastAsia="fr-CA"/>
        </w:rPr>
        <w:tab/>
      </w:r>
      <w:r w:rsidR="000D794F" w:rsidRPr="001B2BE5">
        <w:rPr>
          <w:rFonts w:ascii="Consolas" w:eastAsiaTheme="minorHAnsi" w:hAnsi="Consolas" w:cs="Consolas"/>
          <w:color w:val="008080"/>
          <w:sz w:val="20"/>
          <w:lang w:val="en-CA"/>
        </w:rPr>
        <w:t>&lt;</w:t>
      </w:r>
      <w:r w:rsidR="000D794F" w:rsidRPr="001B2BE5">
        <w:rPr>
          <w:rFonts w:ascii="Consolas" w:eastAsiaTheme="minorHAnsi" w:hAnsi="Consolas" w:cs="Consolas"/>
          <w:color w:val="3F7F7F"/>
          <w:sz w:val="20"/>
          <w:lang w:val="en-CA"/>
        </w:rPr>
        <w:t>prop</w:t>
      </w:r>
      <w:r w:rsidR="000D794F" w:rsidRPr="001B2BE5">
        <w:rPr>
          <w:rFonts w:ascii="Consolas" w:eastAsiaTheme="minorHAnsi" w:hAnsi="Consolas" w:cs="Consolas"/>
          <w:sz w:val="20"/>
          <w:lang w:val="en-CA"/>
        </w:rPr>
        <w:t xml:space="preserve"> </w:t>
      </w:r>
      <w:r w:rsidR="000D794F" w:rsidRPr="001B2BE5">
        <w:rPr>
          <w:rFonts w:ascii="Consolas" w:eastAsiaTheme="minorHAnsi" w:hAnsi="Consolas" w:cs="Consolas"/>
          <w:color w:val="7F007F"/>
          <w:sz w:val="20"/>
          <w:lang w:val="en-CA"/>
        </w:rPr>
        <w:t>key</w:t>
      </w:r>
      <w:r w:rsidR="000D794F" w:rsidRPr="001B2BE5">
        <w:rPr>
          <w:rFonts w:ascii="Consolas" w:eastAsiaTheme="minorHAnsi" w:hAnsi="Consolas" w:cs="Consolas"/>
          <w:color w:val="000000"/>
          <w:sz w:val="20"/>
          <w:lang w:val="en-CA"/>
        </w:rPr>
        <w:t>=</w:t>
      </w:r>
      <w:r w:rsidR="000D794F" w:rsidRPr="001B2BE5">
        <w:rPr>
          <w:rFonts w:ascii="Consolas" w:eastAsiaTheme="minorHAnsi" w:hAnsi="Consolas" w:cs="Consolas"/>
          <w:i/>
          <w:iCs/>
          <w:color w:val="2A00FF"/>
          <w:sz w:val="20"/>
          <w:lang w:val="en-CA"/>
        </w:rPr>
        <w:t>"</w:t>
      </w:r>
      <w:proofErr w:type="spellStart"/>
      <w:r w:rsidR="000D794F" w:rsidRPr="001B2BE5">
        <w:rPr>
          <w:rFonts w:ascii="Consolas" w:eastAsiaTheme="minorHAnsi" w:hAnsi="Consolas" w:cs="Consolas"/>
          <w:i/>
          <w:iCs/>
          <w:color w:val="2A00FF"/>
          <w:sz w:val="20"/>
          <w:lang w:val="en-CA"/>
        </w:rPr>
        <w:t>hibernate.connection.pool_size</w:t>
      </w:r>
      <w:proofErr w:type="spellEnd"/>
      <w:r w:rsidR="000D794F" w:rsidRPr="001B2BE5">
        <w:rPr>
          <w:rFonts w:ascii="Consolas" w:eastAsiaTheme="minorHAnsi" w:hAnsi="Consolas" w:cs="Consolas"/>
          <w:i/>
          <w:iCs/>
          <w:color w:val="2A00FF"/>
          <w:sz w:val="20"/>
          <w:lang w:val="en-CA"/>
        </w:rPr>
        <w:t>"</w:t>
      </w:r>
      <w:r w:rsidR="000D794F" w:rsidRPr="001B2BE5">
        <w:rPr>
          <w:rFonts w:ascii="Consolas" w:eastAsiaTheme="minorHAnsi" w:hAnsi="Consolas" w:cs="Consolas"/>
          <w:color w:val="008080"/>
          <w:sz w:val="20"/>
          <w:lang w:val="en-CA"/>
        </w:rPr>
        <w:t>&gt;</w:t>
      </w:r>
      <w:r w:rsidR="000D794F" w:rsidRPr="001B2BE5">
        <w:rPr>
          <w:rFonts w:ascii="Consolas" w:eastAsiaTheme="minorHAnsi" w:hAnsi="Consolas" w:cs="Consolas"/>
          <w:color w:val="000000"/>
          <w:sz w:val="20"/>
          <w:lang w:val="en-CA"/>
        </w:rPr>
        <w:t>5</w:t>
      </w:r>
      <w:r w:rsidR="000D794F" w:rsidRPr="001B2BE5">
        <w:rPr>
          <w:rFonts w:ascii="Consolas" w:eastAsiaTheme="minorHAnsi" w:hAnsi="Consolas" w:cs="Consolas"/>
          <w:color w:val="008080"/>
          <w:sz w:val="20"/>
          <w:lang w:val="en-CA"/>
        </w:rPr>
        <w:t>&lt;/</w:t>
      </w:r>
      <w:r w:rsidR="000D794F" w:rsidRPr="001B2BE5">
        <w:rPr>
          <w:rFonts w:ascii="Consolas" w:eastAsiaTheme="minorHAnsi" w:hAnsi="Consolas" w:cs="Consolas"/>
          <w:color w:val="3F7F7F"/>
          <w:sz w:val="20"/>
          <w:lang w:val="en-CA"/>
        </w:rPr>
        <w:t>prop</w:t>
      </w:r>
      <w:r w:rsidR="000D794F" w:rsidRPr="001B2BE5">
        <w:rPr>
          <w:rFonts w:ascii="Consolas" w:eastAsiaTheme="minorHAnsi" w:hAnsi="Consolas" w:cs="Consolas"/>
          <w:color w:val="008080"/>
          <w:sz w:val="20"/>
          <w:lang w:val="en-CA"/>
        </w:rPr>
        <w:t>&gt;</w:t>
      </w:r>
    </w:p>
    <w:p w:rsidR="00EF1275" w:rsidRPr="00EF1275" w:rsidRDefault="00EF1275" w:rsidP="007B6FE2">
      <w:pPr>
        <w:pStyle w:val="Corpsdetexte"/>
        <w:spacing w:line="240" w:lineRule="auto"/>
        <w:ind w:left="284" w:firstLine="283"/>
        <w:jc w:val="both"/>
        <w:rPr>
          <w:rFonts w:ascii="Arial" w:hAnsi="Arial" w:cs="Arial"/>
          <w:szCs w:val="24"/>
          <w:lang w:eastAsia="fr-CA"/>
        </w:rPr>
      </w:pPr>
      <w:r>
        <w:rPr>
          <w:rFonts w:ascii="Arial" w:hAnsi="Arial" w:cs="Arial"/>
          <w:szCs w:val="24"/>
          <w:lang w:eastAsia="fr-CA"/>
        </w:rPr>
        <w:t xml:space="preserve">De plus, en utilisant le </w:t>
      </w:r>
      <w:r>
        <w:rPr>
          <w:rFonts w:ascii="Arial" w:hAnsi="Arial" w:cs="Arial"/>
          <w:i/>
          <w:szCs w:val="24"/>
          <w:lang w:eastAsia="fr-CA"/>
        </w:rPr>
        <w:t>Data Access Layer</w:t>
      </w:r>
      <w:r>
        <w:rPr>
          <w:rFonts w:ascii="Arial" w:hAnsi="Arial" w:cs="Arial"/>
          <w:szCs w:val="24"/>
          <w:lang w:eastAsia="fr-CA"/>
        </w:rPr>
        <w:t xml:space="preserve"> d’</w:t>
      </w:r>
      <w:r>
        <w:rPr>
          <w:rFonts w:ascii="Arial" w:hAnsi="Arial" w:cs="Arial"/>
          <w:i/>
          <w:szCs w:val="24"/>
          <w:lang w:eastAsia="fr-CA"/>
        </w:rPr>
        <w:t>Hibernate</w:t>
      </w:r>
      <w:r>
        <w:rPr>
          <w:rFonts w:ascii="Arial" w:hAnsi="Arial" w:cs="Arial"/>
          <w:szCs w:val="24"/>
          <w:lang w:eastAsia="fr-CA"/>
        </w:rPr>
        <w:t>, aucune logique SQL n’est définis au niveau des contrôleurs</w:t>
      </w:r>
      <w:r w:rsidR="007B6FE2">
        <w:rPr>
          <w:rFonts w:ascii="Arial" w:hAnsi="Arial" w:cs="Arial"/>
          <w:szCs w:val="24"/>
          <w:lang w:eastAsia="fr-CA"/>
        </w:rPr>
        <w:t>. En procédant de cette manière, le site n’est pas sujet à être victime d’injection de SQL</w:t>
      </w:r>
      <w:r w:rsidR="00B22B33">
        <w:rPr>
          <w:rFonts w:ascii="Arial" w:hAnsi="Arial" w:cs="Arial"/>
          <w:szCs w:val="24"/>
          <w:lang w:eastAsia="fr-CA"/>
        </w:rPr>
        <w:t xml:space="preserve"> malicieux</w:t>
      </w:r>
      <w:r w:rsidR="007B6FE2">
        <w:rPr>
          <w:rFonts w:ascii="Arial" w:hAnsi="Arial" w:cs="Arial"/>
          <w:szCs w:val="24"/>
          <w:lang w:eastAsia="fr-CA"/>
        </w:rPr>
        <w:t xml:space="preserve"> qui </w:t>
      </w:r>
      <w:r w:rsidR="007903AB">
        <w:rPr>
          <w:rFonts w:ascii="Arial" w:hAnsi="Arial" w:cs="Arial"/>
          <w:szCs w:val="24"/>
          <w:lang w:eastAsia="fr-CA"/>
        </w:rPr>
        <w:t>viendrai</w:t>
      </w:r>
      <w:r w:rsidR="00B22B33">
        <w:rPr>
          <w:rFonts w:ascii="Arial" w:hAnsi="Arial" w:cs="Arial"/>
          <w:szCs w:val="24"/>
          <w:lang w:eastAsia="fr-CA"/>
        </w:rPr>
        <w:t>t</w:t>
      </w:r>
      <w:r w:rsidR="007B6FE2">
        <w:rPr>
          <w:rFonts w:ascii="Arial" w:hAnsi="Arial" w:cs="Arial"/>
          <w:szCs w:val="24"/>
          <w:lang w:eastAsia="fr-CA"/>
        </w:rPr>
        <w:t xml:space="preserve"> corrompre l’intégrité des données.</w:t>
      </w:r>
    </w:p>
    <w:p w:rsidR="000F5D24" w:rsidRPr="001B2BE5" w:rsidRDefault="000F5D24" w:rsidP="00E27E28">
      <w:pPr>
        <w:pStyle w:val="Paragraphedeliste"/>
        <w:ind w:left="142" w:firstLine="208"/>
        <w:rPr>
          <w:rFonts w:ascii="Arial" w:hAnsi="Arial"/>
          <w:b/>
          <w:lang w:val="fr-CA" w:eastAsia="fr-CA"/>
        </w:rPr>
      </w:pPr>
    </w:p>
    <w:p w:rsidR="000F5D24" w:rsidRPr="000F5D24" w:rsidRDefault="00E27E28" w:rsidP="000F5D24">
      <w:pPr>
        <w:pStyle w:val="Titre2"/>
        <w:numPr>
          <w:ilvl w:val="1"/>
          <w:numId w:val="16"/>
        </w:numPr>
        <w:rPr>
          <w:lang w:eastAsia="fr-CA"/>
        </w:rPr>
      </w:pPr>
      <w:bookmarkStart w:id="12" w:name="_Toc352017441"/>
      <w:r w:rsidRPr="00E27E28">
        <w:rPr>
          <w:lang w:eastAsia="fr-CA"/>
        </w:rPr>
        <w:t>Avez-vous utilisé une technologie où un framework additionnel? Si oui, expliquez quel est le rôle de cette technologie dans votre application.</w:t>
      </w:r>
      <w:bookmarkEnd w:id="12"/>
    </w:p>
    <w:p w:rsidR="00E27E28" w:rsidRDefault="000F5D24" w:rsidP="001B2BE5">
      <w:pPr>
        <w:pStyle w:val="Titre2"/>
        <w:spacing w:line="360" w:lineRule="auto"/>
        <w:ind w:left="0"/>
        <w:rPr>
          <w:b w:val="0"/>
          <w:lang w:eastAsia="fr-CA"/>
        </w:rPr>
      </w:pPr>
      <w:r>
        <w:rPr>
          <w:lang w:eastAsia="fr-CA"/>
        </w:rPr>
        <w:tab/>
      </w:r>
      <w:r w:rsidR="00B6311A">
        <w:rPr>
          <w:lang w:eastAsia="fr-CA"/>
        </w:rPr>
        <w:tab/>
      </w:r>
      <w:r>
        <w:rPr>
          <w:b w:val="0"/>
          <w:lang w:eastAsia="fr-CA"/>
        </w:rPr>
        <w:t>Pour faire le lien entre les entités du modèles et leur</w:t>
      </w:r>
      <w:r w:rsidR="004C2026">
        <w:rPr>
          <w:b w:val="0"/>
          <w:lang w:eastAsia="fr-CA"/>
        </w:rPr>
        <w:t>s</w:t>
      </w:r>
      <w:r>
        <w:rPr>
          <w:b w:val="0"/>
          <w:lang w:eastAsia="fr-CA"/>
        </w:rPr>
        <w:t xml:space="preserve"> table</w:t>
      </w:r>
      <w:r w:rsidR="004C2026">
        <w:rPr>
          <w:b w:val="0"/>
          <w:lang w:eastAsia="fr-CA"/>
        </w:rPr>
        <w:t>s</w:t>
      </w:r>
      <w:r>
        <w:rPr>
          <w:b w:val="0"/>
          <w:lang w:eastAsia="fr-CA"/>
        </w:rPr>
        <w:t xml:space="preserve"> respective</w:t>
      </w:r>
      <w:r w:rsidR="004C2026">
        <w:rPr>
          <w:b w:val="0"/>
          <w:lang w:eastAsia="fr-CA"/>
        </w:rPr>
        <w:t>s</w:t>
      </w:r>
      <w:r>
        <w:rPr>
          <w:b w:val="0"/>
          <w:lang w:eastAsia="fr-CA"/>
        </w:rPr>
        <w:t xml:space="preserve"> dans la base de donnée, l'utilisation de Hibernate comme ORM </w:t>
      </w:r>
      <w:r w:rsidR="004C2026">
        <w:rPr>
          <w:b w:val="0"/>
          <w:lang w:eastAsia="fr-CA"/>
        </w:rPr>
        <w:t xml:space="preserve">à rendue cela possible. Hibernate permet d'utiliser des annotations </w:t>
      </w:r>
      <w:r w:rsidR="004C2026">
        <w:rPr>
          <w:b w:val="0"/>
          <w:lang w:eastAsia="fr-CA"/>
        </w:rPr>
        <w:lastRenderedPageBreak/>
        <w:t xml:space="preserve">dans les classes java qui sont par la suite traduite en </w:t>
      </w:r>
      <w:r w:rsidR="00BE0E6F">
        <w:rPr>
          <w:b w:val="0"/>
          <w:lang w:eastAsia="fr-CA"/>
        </w:rPr>
        <w:t xml:space="preserve">éléments de base de données. </w:t>
      </w:r>
    </w:p>
    <w:p w:rsidR="00BE0E6F" w:rsidRPr="00BE0E6F" w:rsidRDefault="00BE0E6F" w:rsidP="00BE0E6F">
      <w:pPr>
        <w:pStyle w:val="Corpsdetexte"/>
        <w:rPr>
          <w:rFonts w:ascii="Arial" w:hAnsi="Arial" w:cs="Arial"/>
          <w:lang w:val="fr-FR" w:eastAsia="fr-CA"/>
        </w:rPr>
      </w:pPr>
      <w:r w:rsidRPr="00BE0E6F">
        <w:rPr>
          <w:rFonts w:ascii="Arial" w:hAnsi="Arial" w:cs="Arial"/>
          <w:lang w:val="fr-FR" w:eastAsia="fr-CA"/>
        </w:rPr>
        <w:t>Voici des exemples d'annotations utilisés</w:t>
      </w:r>
      <w:r>
        <w:rPr>
          <w:rFonts w:ascii="Arial" w:hAnsi="Arial" w:cs="Arial"/>
          <w:lang w:val="fr-FR" w:eastAsia="fr-CA"/>
        </w:rPr>
        <w:t xml:space="preserve"> dans les classes du modèle</w:t>
      </w:r>
      <w:r w:rsidRPr="00BE0E6F">
        <w:rPr>
          <w:rFonts w:ascii="Arial" w:hAnsi="Arial" w:cs="Arial"/>
          <w:lang w:val="fr-FR" w:eastAsia="fr-CA"/>
        </w:rPr>
        <w:t>:</w:t>
      </w:r>
    </w:p>
    <w:p w:rsidR="00BE0E6F" w:rsidRDefault="00BE0E6F" w:rsidP="00BE0E6F">
      <w:pPr>
        <w:autoSpaceDE w:val="0"/>
        <w:autoSpaceDN w:val="0"/>
        <w:adjustRightInd w:val="0"/>
        <w:spacing w:line="240" w:lineRule="auto"/>
        <w:ind w:left="0"/>
        <w:rPr>
          <w:rFonts w:ascii="Consolas" w:eastAsiaTheme="minorHAnsi" w:hAnsi="Consolas" w:cs="Consolas"/>
          <w:szCs w:val="24"/>
          <w:lang w:val="fr-CA"/>
        </w:rPr>
      </w:pPr>
      <w:r>
        <w:rPr>
          <w:rFonts w:ascii="Consolas" w:eastAsiaTheme="minorHAnsi" w:hAnsi="Consolas" w:cs="Consolas"/>
          <w:color w:val="646464"/>
          <w:szCs w:val="24"/>
          <w:lang w:val="fr-CA"/>
        </w:rPr>
        <w:t>@</w:t>
      </w:r>
      <w:proofErr w:type="spellStart"/>
      <w:r>
        <w:rPr>
          <w:rFonts w:ascii="Consolas" w:eastAsiaTheme="minorHAnsi" w:hAnsi="Consolas" w:cs="Consolas"/>
          <w:color w:val="646464"/>
          <w:szCs w:val="24"/>
          <w:lang w:val="fr-CA"/>
        </w:rPr>
        <w:t>Entity</w:t>
      </w:r>
      <w:proofErr w:type="spellEnd"/>
    </w:p>
    <w:p w:rsidR="00BE0E6F" w:rsidRPr="00D00213" w:rsidRDefault="00BE0E6F" w:rsidP="00BE0E6F">
      <w:pPr>
        <w:autoSpaceDE w:val="0"/>
        <w:autoSpaceDN w:val="0"/>
        <w:adjustRightInd w:val="0"/>
        <w:spacing w:line="240" w:lineRule="auto"/>
        <w:ind w:left="0"/>
        <w:rPr>
          <w:rFonts w:ascii="Consolas" w:eastAsiaTheme="minorHAnsi" w:hAnsi="Consolas" w:cs="Consolas"/>
          <w:szCs w:val="24"/>
          <w:lang w:val="fr-FR"/>
        </w:rPr>
      </w:pPr>
      <w:r w:rsidRPr="00D00213">
        <w:rPr>
          <w:rFonts w:ascii="Consolas" w:eastAsiaTheme="minorHAnsi" w:hAnsi="Consolas" w:cs="Consolas"/>
          <w:color w:val="646464"/>
          <w:szCs w:val="24"/>
          <w:lang w:val="fr-FR"/>
        </w:rPr>
        <w:t>@</w:t>
      </w:r>
      <w:r w:rsidRPr="00D00213">
        <w:rPr>
          <w:rFonts w:ascii="Consolas" w:eastAsiaTheme="minorHAnsi" w:hAnsi="Consolas" w:cs="Consolas"/>
          <w:color w:val="000000"/>
          <w:szCs w:val="24"/>
          <w:lang w:val="fr-FR"/>
        </w:rPr>
        <w:t>Table()</w:t>
      </w:r>
    </w:p>
    <w:p w:rsidR="00BE0E6F" w:rsidRPr="00D00213" w:rsidRDefault="00BE0E6F" w:rsidP="00BE0E6F">
      <w:pPr>
        <w:autoSpaceDE w:val="0"/>
        <w:autoSpaceDN w:val="0"/>
        <w:adjustRightInd w:val="0"/>
        <w:spacing w:line="240" w:lineRule="auto"/>
        <w:ind w:left="0"/>
        <w:rPr>
          <w:rFonts w:ascii="Consolas" w:eastAsiaTheme="minorHAnsi" w:hAnsi="Consolas" w:cs="Consolas"/>
          <w:color w:val="000000"/>
          <w:szCs w:val="24"/>
          <w:lang w:val="fr-FR"/>
        </w:rPr>
      </w:pPr>
      <w:r w:rsidRPr="00D00213">
        <w:rPr>
          <w:rFonts w:ascii="Consolas" w:eastAsiaTheme="minorHAnsi" w:hAnsi="Consolas" w:cs="Consolas"/>
          <w:color w:val="646464"/>
          <w:szCs w:val="24"/>
          <w:lang w:val="fr-FR"/>
        </w:rPr>
        <w:t>@</w:t>
      </w:r>
      <w:proofErr w:type="spellStart"/>
      <w:r w:rsidRPr="00D00213">
        <w:rPr>
          <w:rFonts w:ascii="Consolas" w:eastAsiaTheme="minorHAnsi" w:hAnsi="Consolas" w:cs="Consolas"/>
          <w:color w:val="000000"/>
          <w:szCs w:val="24"/>
          <w:lang w:val="fr-FR"/>
        </w:rPr>
        <w:t>SequenceGenerator</w:t>
      </w:r>
      <w:proofErr w:type="spellEnd"/>
      <w:r w:rsidRPr="00D00213">
        <w:rPr>
          <w:rFonts w:ascii="Consolas" w:eastAsiaTheme="minorHAnsi" w:hAnsi="Consolas" w:cs="Consolas"/>
          <w:color w:val="000000"/>
          <w:szCs w:val="24"/>
          <w:lang w:val="fr-FR"/>
        </w:rPr>
        <w:t>()</w:t>
      </w:r>
    </w:p>
    <w:p w:rsidR="00BE0E6F" w:rsidRPr="00D00213" w:rsidRDefault="00BE0E6F" w:rsidP="00BE0E6F">
      <w:pPr>
        <w:autoSpaceDE w:val="0"/>
        <w:autoSpaceDN w:val="0"/>
        <w:adjustRightInd w:val="0"/>
        <w:spacing w:line="240" w:lineRule="auto"/>
        <w:ind w:left="0"/>
        <w:rPr>
          <w:rFonts w:ascii="Consolas" w:eastAsiaTheme="minorHAnsi" w:hAnsi="Consolas" w:cs="Consolas"/>
          <w:color w:val="000000"/>
          <w:szCs w:val="24"/>
          <w:lang w:val="fr-FR"/>
        </w:rPr>
      </w:pPr>
      <w:r w:rsidRPr="00D00213">
        <w:rPr>
          <w:rFonts w:ascii="Consolas" w:eastAsiaTheme="minorHAnsi" w:hAnsi="Consolas" w:cs="Consolas"/>
          <w:color w:val="646464"/>
          <w:szCs w:val="24"/>
          <w:lang w:val="fr-FR"/>
        </w:rPr>
        <w:t>@</w:t>
      </w:r>
      <w:r w:rsidRPr="00D00213">
        <w:rPr>
          <w:rFonts w:ascii="Consolas" w:eastAsiaTheme="minorHAnsi" w:hAnsi="Consolas" w:cs="Consolas"/>
          <w:color w:val="000000"/>
          <w:szCs w:val="24"/>
          <w:lang w:val="fr-FR"/>
        </w:rPr>
        <w:t xml:space="preserve">Id </w:t>
      </w:r>
      <w:r w:rsidRPr="00D00213">
        <w:rPr>
          <w:rFonts w:ascii="Consolas" w:eastAsiaTheme="minorHAnsi" w:hAnsi="Consolas" w:cs="Consolas"/>
          <w:color w:val="646464"/>
          <w:szCs w:val="24"/>
          <w:lang w:val="fr-FR"/>
        </w:rPr>
        <w:t>@</w:t>
      </w:r>
      <w:proofErr w:type="spellStart"/>
      <w:r w:rsidRPr="00D00213">
        <w:rPr>
          <w:rFonts w:ascii="Consolas" w:eastAsiaTheme="minorHAnsi" w:hAnsi="Consolas" w:cs="Consolas"/>
          <w:color w:val="000000"/>
          <w:szCs w:val="24"/>
          <w:lang w:val="fr-FR"/>
        </w:rPr>
        <w:t>GeneratedValue</w:t>
      </w:r>
      <w:proofErr w:type="spellEnd"/>
      <w:r w:rsidRPr="00D00213">
        <w:rPr>
          <w:rFonts w:ascii="Consolas" w:eastAsiaTheme="minorHAnsi" w:hAnsi="Consolas" w:cs="Consolas"/>
          <w:color w:val="000000"/>
          <w:szCs w:val="24"/>
          <w:lang w:val="fr-FR"/>
        </w:rPr>
        <w:t>()</w:t>
      </w:r>
    </w:p>
    <w:p w:rsidR="00BE0E6F" w:rsidRPr="00637BC1" w:rsidRDefault="00BE0E6F" w:rsidP="00BE0E6F">
      <w:pPr>
        <w:autoSpaceDE w:val="0"/>
        <w:autoSpaceDN w:val="0"/>
        <w:adjustRightInd w:val="0"/>
        <w:spacing w:line="240" w:lineRule="auto"/>
        <w:ind w:left="0"/>
        <w:rPr>
          <w:rFonts w:ascii="Consolas" w:eastAsiaTheme="minorHAnsi" w:hAnsi="Consolas" w:cs="Consolas"/>
          <w:color w:val="000000"/>
          <w:szCs w:val="24"/>
          <w:lang w:val="en-CA"/>
        </w:rPr>
      </w:pPr>
      <w:r w:rsidRPr="00637BC1">
        <w:rPr>
          <w:rFonts w:ascii="Consolas" w:eastAsiaTheme="minorHAnsi" w:hAnsi="Consolas" w:cs="Consolas"/>
          <w:color w:val="646464"/>
          <w:szCs w:val="24"/>
          <w:lang w:val="en-CA"/>
        </w:rPr>
        <w:t>@</w:t>
      </w:r>
      <w:r w:rsidRPr="00637BC1">
        <w:rPr>
          <w:rFonts w:ascii="Consolas" w:eastAsiaTheme="minorHAnsi" w:hAnsi="Consolas" w:cs="Consolas"/>
          <w:color w:val="000000"/>
          <w:szCs w:val="24"/>
          <w:lang w:val="en-CA"/>
        </w:rPr>
        <w:t>Column()</w:t>
      </w:r>
    </w:p>
    <w:p w:rsidR="009C56A3" w:rsidRPr="00637BC1" w:rsidRDefault="009C56A3" w:rsidP="00BE0E6F">
      <w:pPr>
        <w:autoSpaceDE w:val="0"/>
        <w:autoSpaceDN w:val="0"/>
        <w:adjustRightInd w:val="0"/>
        <w:spacing w:line="240" w:lineRule="auto"/>
        <w:ind w:left="0"/>
        <w:rPr>
          <w:rFonts w:ascii="Consolas" w:eastAsiaTheme="minorHAnsi" w:hAnsi="Consolas" w:cs="Consolas"/>
          <w:color w:val="000000"/>
          <w:szCs w:val="24"/>
          <w:lang w:val="en-CA"/>
        </w:rPr>
      </w:pPr>
    </w:p>
    <w:p w:rsidR="009C56A3" w:rsidRPr="00637BC1" w:rsidRDefault="009C56A3" w:rsidP="009C56A3">
      <w:pPr>
        <w:pStyle w:val="Corpsdetexte"/>
        <w:spacing w:line="240" w:lineRule="auto"/>
        <w:rPr>
          <w:lang w:val="en-CA" w:eastAsia="fr-CA"/>
        </w:rPr>
      </w:pPr>
      <w:r w:rsidRPr="00637BC1">
        <w:rPr>
          <w:lang w:val="en-CA" w:eastAsia="fr-CA"/>
        </w:rPr>
        <w:t xml:space="preserve">@one </w:t>
      </w:r>
      <w:proofErr w:type="spellStart"/>
      <w:r w:rsidRPr="00637BC1">
        <w:rPr>
          <w:lang w:val="en-CA" w:eastAsia="fr-CA"/>
        </w:rPr>
        <w:t>to</w:t>
      </w:r>
      <w:proofErr w:type="spellEnd"/>
      <w:r w:rsidRPr="00637BC1">
        <w:rPr>
          <w:lang w:val="en-CA" w:eastAsia="fr-CA"/>
        </w:rPr>
        <w:t xml:space="preserve"> many</w:t>
      </w:r>
    </w:p>
    <w:p w:rsidR="009C56A3" w:rsidRPr="00637BC1" w:rsidRDefault="009C56A3" w:rsidP="009C56A3">
      <w:pPr>
        <w:pStyle w:val="Corpsdetexte"/>
        <w:spacing w:line="240" w:lineRule="auto"/>
        <w:rPr>
          <w:lang w:val="en-CA" w:eastAsia="fr-CA"/>
        </w:rPr>
      </w:pPr>
      <w:r w:rsidRPr="00637BC1">
        <w:rPr>
          <w:rFonts w:ascii="Consolas" w:eastAsiaTheme="minorHAnsi" w:hAnsi="Consolas" w:cs="Consolas"/>
          <w:color w:val="646464"/>
          <w:szCs w:val="24"/>
          <w:lang w:val="en-CA"/>
        </w:rPr>
        <w:t>@</w:t>
      </w:r>
      <w:proofErr w:type="spellStart"/>
      <w:r w:rsidRPr="00637BC1">
        <w:rPr>
          <w:rFonts w:ascii="Consolas" w:eastAsiaTheme="minorHAnsi" w:hAnsi="Consolas" w:cs="Consolas"/>
          <w:color w:val="000000"/>
          <w:szCs w:val="24"/>
          <w:lang w:val="en-CA"/>
        </w:rPr>
        <w:t>JoinTable</w:t>
      </w:r>
      <w:proofErr w:type="spellEnd"/>
    </w:p>
    <w:p w:rsidR="009C56A3" w:rsidRPr="00637BC1" w:rsidRDefault="009C56A3" w:rsidP="009C56A3">
      <w:pPr>
        <w:pStyle w:val="Corpsdetexte"/>
        <w:spacing w:line="240" w:lineRule="auto"/>
        <w:rPr>
          <w:rFonts w:ascii="Consolas" w:eastAsiaTheme="minorHAnsi" w:hAnsi="Consolas" w:cs="Consolas"/>
          <w:color w:val="000000"/>
          <w:szCs w:val="24"/>
          <w:lang w:val="en-CA"/>
        </w:rPr>
      </w:pPr>
      <w:r w:rsidRPr="00637BC1">
        <w:rPr>
          <w:rFonts w:ascii="Consolas" w:eastAsiaTheme="minorHAnsi" w:hAnsi="Consolas" w:cs="Consolas"/>
          <w:color w:val="646464"/>
          <w:szCs w:val="24"/>
          <w:lang w:val="en-CA"/>
        </w:rPr>
        <w:t>@</w:t>
      </w:r>
      <w:proofErr w:type="spellStart"/>
      <w:r w:rsidRPr="00637BC1">
        <w:rPr>
          <w:rFonts w:ascii="Consolas" w:eastAsiaTheme="minorHAnsi" w:hAnsi="Consolas" w:cs="Consolas"/>
          <w:color w:val="000000"/>
          <w:szCs w:val="24"/>
          <w:lang w:val="en-CA"/>
        </w:rPr>
        <w:t>LazyCollection</w:t>
      </w:r>
      <w:proofErr w:type="spellEnd"/>
    </w:p>
    <w:p w:rsidR="00A73DE8" w:rsidRPr="00A73DE8" w:rsidRDefault="00A73DE8" w:rsidP="00A73DE8">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rFonts w:ascii="Courier New" w:hAnsi="Courier New" w:cs="Courier New"/>
          <w:color w:val="000066"/>
          <w:sz w:val="18"/>
          <w:szCs w:val="18"/>
          <w:lang w:val="fr-CA" w:eastAsia="fr-CA"/>
        </w:rPr>
      </w:pPr>
      <w:r w:rsidRPr="00A73DE8">
        <w:rPr>
          <w:rFonts w:ascii="Courier New" w:hAnsi="Courier New" w:cs="Courier New"/>
          <w:color w:val="000066"/>
          <w:sz w:val="18"/>
          <w:szCs w:val="18"/>
          <w:lang w:val="fr-CA" w:eastAsia="fr-CA"/>
        </w:rPr>
        <w:t>.</w:t>
      </w:r>
      <w:proofErr w:type="spellStart"/>
      <w:r w:rsidRPr="00A73DE8">
        <w:rPr>
          <w:rFonts w:ascii="Courier New" w:hAnsi="Courier New" w:cs="Courier New"/>
          <w:color w:val="000066"/>
          <w:sz w:val="18"/>
          <w:szCs w:val="18"/>
          <w:lang w:val="fr-CA" w:eastAsia="fr-CA"/>
        </w:rPr>
        <w:t>Cascade.All</w:t>
      </w:r>
      <w:proofErr w:type="spellEnd"/>
      <w:r w:rsidRPr="00A73DE8">
        <w:rPr>
          <w:rFonts w:ascii="Courier New" w:hAnsi="Courier New" w:cs="Courier New"/>
          <w:color w:val="000066"/>
          <w:sz w:val="18"/>
          <w:szCs w:val="18"/>
          <w:lang w:val="fr-CA" w:eastAsia="fr-CA"/>
        </w:rPr>
        <w:t>();</w:t>
      </w:r>
    </w:p>
    <w:p w:rsidR="00A73DE8" w:rsidRPr="00807A11" w:rsidRDefault="00A73DE8" w:rsidP="009C56A3">
      <w:pPr>
        <w:pStyle w:val="Corpsdetexte"/>
        <w:spacing w:line="240" w:lineRule="auto"/>
        <w:rPr>
          <w:lang w:val="fr-FR" w:eastAsia="fr-CA"/>
        </w:rPr>
      </w:pPr>
    </w:p>
    <w:p w:rsidR="00BE0E6F" w:rsidRPr="00D00213" w:rsidRDefault="00BE0E6F" w:rsidP="00BE0E6F">
      <w:pPr>
        <w:autoSpaceDE w:val="0"/>
        <w:autoSpaceDN w:val="0"/>
        <w:adjustRightInd w:val="0"/>
        <w:spacing w:line="240" w:lineRule="auto"/>
        <w:ind w:left="0"/>
        <w:rPr>
          <w:lang w:val="fr-CA" w:eastAsia="fr-CA"/>
        </w:rPr>
      </w:pPr>
    </w:p>
    <w:p w:rsidR="00360AE4" w:rsidRPr="00360AE4" w:rsidRDefault="00BE0E6F" w:rsidP="00E1522B">
      <w:pPr>
        <w:pStyle w:val="Corpsdetexte"/>
        <w:spacing w:line="360" w:lineRule="auto"/>
        <w:rPr>
          <w:rFonts w:ascii="Arial" w:hAnsi="Arial" w:cs="Arial"/>
          <w:lang w:eastAsia="fr-CA"/>
        </w:rPr>
      </w:pPr>
      <w:r w:rsidRPr="00D00213">
        <w:rPr>
          <w:lang w:eastAsia="fr-CA"/>
        </w:rPr>
        <w:tab/>
      </w:r>
      <w:r w:rsidR="00360AE4" w:rsidRPr="00360AE4">
        <w:rPr>
          <w:rFonts w:ascii="Arial" w:hAnsi="Arial" w:cs="Arial"/>
          <w:lang w:eastAsia="fr-CA"/>
        </w:rPr>
        <w:t>Par la suite la création de la classe HibernateQueriesUtil.java rends disponibles des fonctions permettant de manipuler les entités de la base de données.</w:t>
      </w:r>
      <w:r w:rsidR="00360AE4">
        <w:rPr>
          <w:rFonts w:ascii="Arial" w:hAnsi="Arial" w:cs="Arial"/>
          <w:lang w:eastAsia="fr-CA"/>
        </w:rPr>
        <w:t xml:space="preserve"> </w:t>
      </w:r>
    </w:p>
    <w:p w:rsidR="00E27E28" w:rsidRPr="00E27E28" w:rsidRDefault="00E27E28" w:rsidP="00820CBD">
      <w:pPr>
        <w:pStyle w:val="Titre2"/>
        <w:numPr>
          <w:ilvl w:val="1"/>
          <w:numId w:val="16"/>
        </w:numPr>
        <w:rPr>
          <w:lang w:eastAsia="fr-CA"/>
        </w:rPr>
      </w:pPr>
      <w:bookmarkStart w:id="13" w:name="_Toc352017442"/>
      <w:r w:rsidRPr="00E27E28">
        <w:rPr>
          <w:lang w:eastAsia="fr-CA"/>
        </w:rPr>
        <w:t>Quelles modifications feriez-vous au service Web de paiement par carte de crédit?</w:t>
      </w:r>
      <w:bookmarkEnd w:id="13"/>
    </w:p>
    <w:p w:rsidR="00E27E28" w:rsidRDefault="00D3797E" w:rsidP="00AB074A">
      <w:pPr>
        <w:pStyle w:val="Titre2"/>
        <w:spacing w:line="240" w:lineRule="auto"/>
        <w:ind w:left="0" w:right="0" w:firstLine="0"/>
        <w:jc w:val="both"/>
        <w:rPr>
          <w:b w:val="0"/>
          <w:lang w:eastAsia="fr-CA"/>
        </w:rPr>
      </w:pPr>
      <w:r>
        <w:rPr>
          <w:lang w:eastAsia="fr-CA"/>
        </w:rPr>
        <w:tab/>
      </w:r>
      <w:r>
        <w:rPr>
          <w:b w:val="0"/>
          <w:lang w:eastAsia="fr-CA"/>
        </w:rPr>
        <w:t>Pour le contexte académique de ce projet, le service fournit est amplement suffisant pour comprendre le fonctionnement des services web. Cependant une amélioration possible serait de rajouter un appel automatique à un autre service web qui permettrait de calculer le montant des taxes. Dans un concept plus réaliste, les transactions seraient originaires de plusieurs pays et un tel service permettrait de calculé l</w:t>
      </w:r>
      <w:r w:rsidR="00E1522B">
        <w:rPr>
          <w:b w:val="0"/>
          <w:lang w:eastAsia="fr-CA"/>
        </w:rPr>
        <w:t xml:space="preserve">es taxes sans erreurs. </w:t>
      </w:r>
      <w:r>
        <w:rPr>
          <w:b w:val="0"/>
          <w:lang w:eastAsia="fr-CA"/>
        </w:rPr>
        <w:t xml:space="preserve"> </w:t>
      </w:r>
    </w:p>
    <w:p w:rsidR="00D3797E" w:rsidRPr="00D3797E" w:rsidRDefault="00D3797E" w:rsidP="00D3797E">
      <w:pPr>
        <w:pStyle w:val="Corpsdetexte"/>
        <w:rPr>
          <w:lang w:val="fr-FR" w:eastAsia="fr-CA"/>
        </w:rPr>
      </w:pPr>
    </w:p>
    <w:p w:rsidR="00A51625" w:rsidRDefault="00A51625" w:rsidP="00A51625">
      <w:pPr>
        <w:pStyle w:val="Titre2"/>
        <w:numPr>
          <w:ilvl w:val="0"/>
          <w:numId w:val="0"/>
        </w:numPr>
        <w:ind w:left="576"/>
        <w:rPr>
          <w:lang w:eastAsia="fr-CA"/>
        </w:rPr>
      </w:pPr>
      <w:bookmarkStart w:id="14" w:name="_Toc352017443"/>
    </w:p>
    <w:p w:rsidR="00A51625" w:rsidRDefault="00A51625" w:rsidP="00A51625">
      <w:pPr>
        <w:pStyle w:val="Titre2"/>
        <w:numPr>
          <w:ilvl w:val="0"/>
          <w:numId w:val="0"/>
        </w:numPr>
        <w:ind w:left="576"/>
        <w:rPr>
          <w:lang w:eastAsia="fr-CA"/>
        </w:rPr>
      </w:pPr>
    </w:p>
    <w:p w:rsidR="00FE47AF" w:rsidRDefault="00FE47AF">
      <w:pPr>
        <w:spacing w:after="200" w:line="276" w:lineRule="auto"/>
        <w:ind w:left="0"/>
        <w:rPr>
          <w:rFonts w:ascii="Arial" w:hAnsi="Arial"/>
          <w:b/>
          <w:lang w:val="fr-FR" w:eastAsia="fr-CA"/>
        </w:rPr>
      </w:pPr>
      <w:r w:rsidRPr="00637BC1">
        <w:rPr>
          <w:lang w:val="fr-CA" w:eastAsia="fr-CA"/>
        </w:rPr>
        <w:br w:type="page"/>
      </w:r>
    </w:p>
    <w:p w:rsidR="00E27E28" w:rsidRPr="00E27E28" w:rsidRDefault="00E27E28" w:rsidP="00820CBD">
      <w:pPr>
        <w:pStyle w:val="Titre2"/>
        <w:numPr>
          <w:ilvl w:val="1"/>
          <w:numId w:val="16"/>
        </w:numPr>
        <w:rPr>
          <w:lang w:eastAsia="fr-CA"/>
        </w:rPr>
      </w:pPr>
      <w:r w:rsidRPr="00E27E28">
        <w:rPr>
          <w:lang w:eastAsia="fr-CA"/>
        </w:rPr>
        <w:lastRenderedPageBreak/>
        <w:t>Quelle a été, selon vous, l’élément le plus complexe à réaliser durant la session?</w:t>
      </w:r>
      <w:bookmarkEnd w:id="14"/>
    </w:p>
    <w:p w:rsidR="00F6702A" w:rsidRDefault="00F6702A" w:rsidP="00A51625">
      <w:pPr>
        <w:spacing w:after="200" w:line="240" w:lineRule="auto"/>
        <w:ind w:left="0"/>
        <w:jc w:val="both"/>
        <w:rPr>
          <w:rFonts w:ascii="Arial" w:hAnsi="Arial" w:cs="Arial"/>
          <w:lang w:val="fr-CA" w:eastAsia="fr-CA"/>
        </w:rPr>
      </w:pPr>
      <w:r>
        <w:rPr>
          <w:lang w:val="fr-CA" w:eastAsia="fr-CA"/>
        </w:rPr>
        <w:tab/>
      </w:r>
      <w:r w:rsidRPr="001B2BE5">
        <w:rPr>
          <w:rFonts w:ascii="Arial" w:hAnsi="Arial" w:cs="Arial"/>
          <w:lang w:val="fr-CA" w:eastAsia="fr-CA"/>
        </w:rPr>
        <w:t xml:space="preserve">La partie la plus difficile de ce laboratoire était définitivement de passer d'un site statique à un site dynamique. En effet la première partie n'étant que la réalisation des pages web statique et la dernière étant grandement facilité par l'utilisation </w:t>
      </w:r>
      <w:r w:rsidR="00A51625">
        <w:rPr>
          <w:rFonts w:ascii="Arial" w:hAnsi="Arial" w:cs="Arial"/>
          <w:lang w:val="fr-CA" w:eastAsia="fr-CA"/>
        </w:rPr>
        <w:t>de la plateforme</w:t>
      </w:r>
      <w:r w:rsidRPr="001B2BE5">
        <w:rPr>
          <w:rFonts w:ascii="Arial" w:hAnsi="Arial" w:cs="Arial"/>
          <w:lang w:val="fr-CA" w:eastAsia="fr-CA"/>
        </w:rPr>
        <w:t xml:space="preserve"> Hibernate, la </w:t>
      </w:r>
      <w:r w:rsidR="008E51E0">
        <w:rPr>
          <w:rFonts w:ascii="Arial" w:hAnsi="Arial" w:cs="Arial"/>
          <w:lang w:val="fr-CA" w:eastAsia="fr-CA"/>
        </w:rPr>
        <w:t>dynamisation des pages</w:t>
      </w:r>
      <w:r w:rsidR="006765EF" w:rsidRPr="001B2BE5">
        <w:rPr>
          <w:rFonts w:ascii="Arial" w:hAnsi="Arial" w:cs="Arial"/>
          <w:lang w:val="fr-CA" w:eastAsia="fr-CA"/>
        </w:rPr>
        <w:t xml:space="preserve"> et l'i</w:t>
      </w:r>
      <w:r w:rsidR="008E51E0">
        <w:rPr>
          <w:rFonts w:ascii="Arial" w:hAnsi="Arial" w:cs="Arial"/>
          <w:lang w:val="fr-CA" w:eastAsia="fr-CA"/>
        </w:rPr>
        <w:t>mplémentation</w:t>
      </w:r>
      <w:r w:rsidR="006765EF" w:rsidRPr="001B2BE5">
        <w:rPr>
          <w:rFonts w:ascii="Arial" w:hAnsi="Arial" w:cs="Arial"/>
          <w:lang w:val="fr-CA" w:eastAsia="fr-CA"/>
        </w:rPr>
        <w:t xml:space="preserve"> de </w:t>
      </w:r>
      <w:r w:rsidR="008E51E0">
        <w:rPr>
          <w:rFonts w:ascii="Arial" w:hAnsi="Arial" w:cs="Arial"/>
          <w:lang w:val="fr-CA" w:eastAsia="fr-CA"/>
        </w:rPr>
        <w:t>la totalité des règles d’affaires</w:t>
      </w:r>
      <w:r w:rsidR="006765EF" w:rsidRPr="001B2BE5">
        <w:rPr>
          <w:rFonts w:ascii="Arial" w:hAnsi="Arial" w:cs="Arial"/>
          <w:lang w:val="fr-CA" w:eastAsia="fr-CA"/>
        </w:rPr>
        <w:t xml:space="preserve"> fut </w:t>
      </w:r>
      <w:r w:rsidR="00A51625">
        <w:rPr>
          <w:rFonts w:ascii="Arial" w:hAnsi="Arial" w:cs="Arial"/>
          <w:lang w:val="fr-CA" w:eastAsia="fr-CA"/>
        </w:rPr>
        <w:t>un grand</w:t>
      </w:r>
      <w:r w:rsidR="006765EF" w:rsidRPr="001B2BE5">
        <w:rPr>
          <w:rFonts w:ascii="Arial" w:hAnsi="Arial" w:cs="Arial"/>
          <w:lang w:val="fr-CA" w:eastAsia="fr-CA"/>
        </w:rPr>
        <w:t xml:space="preserve"> défi. </w:t>
      </w:r>
      <w:r w:rsidR="00A51625">
        <w:rPr>
          <w:rFonts w:ascii="Arial" w:hAnsi="Arial" w:cs="Arial"/>
          <w:lang w:val="fr-CA" w:eastAsia="fr-CA"/>
        </w:rPr>
        <w:t xml:space="preserve">En utilisant une solution axée sur l’utilisation de diverse plateforme de développement tel que </w:t>
      </w:r>
      <w:r w:rsidR="00A51625" w:rsidRPr="00A51625">
        <w:rPr>
          <w:rFonts w:ascii="Arial" w:hAnsi="Arial" w:cs="Arial"/>
          <w:i/>
          <w:lang w:val="fr-CA" w:eastAsia="fr-CA"/>
        </w:rPr>
        <w:t>Spring</w:t>
      </w:r>
      <w:r w:rsidR="00A51625">
        <w:rPr>
          <w:rFonts w:ascii="Arial" w:hAnsi="Arial" w:cs="Arial"/>
          <w:lang w:val="fr-CA" w:eastAsia="fr-CA"/>
        </w:rPr>
        <w:t xml:space="preserve"> et </w:t>
      </w:r>
      <w:r w:rsidR="00A51625" w:rsidRPr="00A51625">
        <w:rPr>
          <w:rFonts w:ascii="Arial" w:hAnsi="Arial" w:cs="Arial"/>
          <w:i/>
          <w:lang w:val="fr-CA" w:eastAsia="fr-CA"/>
        </w:rPr>
        <w:t>Hibernate</w:t>
      </w:r>
      <w:r w:rsidR="00A51625">
        <w:rPr>
          <w:rFonts w:ascii="Arial" w:hAnsi="Arial" w:cs="Arial"/>
          <w:lang w:val="fr-CA" w:eastAsia="fr-CA"/>
        </w:rPr>
        <w:t>, le réel défi est de bien se documenter sur le fonctionnement des outils afin de bien les configurer.</w:t>
      </w:r>
    </w:p>
    <w:p w:rsidR="002C5F8F" w:rsidRDefault="002C5F8F" w:rsidP="00A51625">
      <w:pPr>
        <w:spacing w:after="200"/>
        <w:ind w:left="0"/>
        <w:rPr>
          <w:rFonts w:ascii="Arial" w:hAnsi="Arial" w:cs="Arial"/>
          <w:lang w:val="fr-CA" w:eastAsia="fr-CA"/>
        </w:rPr>
      </w:pPr>
      <w:r>
        <w:rPr>
          <w:rFonts w:ascii="Arial" w:hAnsi="Arial" w:cs="Arial"/>
          <w:lang w:val="fr-CA" w:eastAsia="fr-CA"/>
        </w:rPr>
        <w:tab/>
        <w:t xml:space="preserve"> </w:t>
      </w:r>
    </w:p>
    <w:p w:rsidR="002C5F8F" w:rsidRDefault="002C5F8F" w:rsidP="001B2BE5">
      <w:pPr>
        <w:spacing w:after="200"/>
        <w:ind w:left="0"/>
        <w:rPr>
          <w:rFonts w:ascii="Arial" w:hAnsi="Arial" w:cs="Arial"/>
          <w:lang w:val="fr-CA" w:eastAsia="fr-CA"/>
        </w:rPr>
      </w:pPr>
      <w:r>
        <w:rPr>
          <w:rFonts w:ascii="Arial" w:hAnsi="Arial" w:cs="Arial"/>
          <w:lang w:val="fr-CA" w:eastAsia="fr-CA"/>
        </w:rPr>
        <w:tab/>
      </w:r>
    </w:p>
    <w:p w:rsidR="002C5F8F" w:rsidRPr="001B2BE5" w:rsidRDefault="002C5F8F" w:rsidP="001B2BE5">
      <w:pPr>
        <w:spacing w:after="200"/>
        <w:ind w:left="0"/>
        <w:rPr>
          <w:rFonts w:ascii="Arial" w:hAnsi="Arial" w:cs="Arial"/>
          <w:lang w:val="fr-CA" w:eastAsia="fr-CA"/>
        </w:rPr>
      </w:pPr>
      <w:r>
        <w:rPr>
          <w:rFonts w:ascii="Arial" w:hAnsi="Arial" w:cs="Arial"/>
          <w:lang w:val="fr-CA" w:eastAsia="fr-CA"/>
        </w:rPr>
        <w:tab/>
      </w:r>
    </w:p>
    <w:p w:rsidR="001B2BE5" w:rsidRDefault="001B2BE5">
      <w:pPr>
        <w:spacing w:after="200" w:line="276" w:lineRule="auto"/>
        <w:ind w:left="0"/>
        <w:rPr>
          <w:rFonts w:ascii="Arial" w:hAnsi="Arial"/>
          <w:b/>
          <w:sz w:val="28"/>
          <w:lang w:val="fr-CA"/>
        </w:rPr>
      </w:pPr>
      <w:bookmarkStart w:id="15" w:name="_Toc282370683"/>
      <w:bookmarkStart w:id="16" w:name="_Toc351376284"/>
      <w:bookmarkStart w:id="17" w:name="_Toc352017119"/>
      <w:bookmarkStart w:id="18" w:name="_Toc352017444"/>
      <w:r w:rsidRPr="00D00213">
        <w:rPr>
          <w:lang w:val="fr-CA"/>
        </w:rPr>
        <w:br w:type="page"/>
      </w:r>
    </w:p>
    <w:p w:rsidR="008A6CD5" w:rsidRDefault="008A6CD5" w:rsidP="008A6CD5">
      <w:pPr>
        <w:pStyle w:val="Titre1"/>
        <w:keepNext/>
        <w:spacing w:before="240" w:after="120"/>
        <w:ind w:right="0"/>
      </w:pPr>
      <w:r>
        <w:lastRenderedPageBreak/>
        <w:t>Conclusion</w:t>
      </w:r>
      <w:bookmarkEnd w:id="15"/>
      <w:bookmarkEnd w:id="16"/>
      <w:bookmarkEnd w:id="17"/>
      <w:bookmarkEnd w:id="18"/>
    </w:p>
    <w:p w:rsidR="00C0769D" w:rsidRPr="00C0769D" w:rsidRDefault="00C0769D" w:rsidP="00C0769D">
      <w:pPr>
        <w:pStyle w:val="Corpsdetexte"/>
      </w:pPr>
    </w:p>
    <w:p w:rsidR="00BE202A" w:rsidRPr="001B2BE5" w:rsidRDefault="00BE202A" w:rsidP="00C0769D">
      <w:pPr>
        <w:pStyle w:val="Corpsdetexte"/>
        <w:spacing w:line="240" w:lineRule="auto"/>
        <w:jc w:val="both"/>
        <w:rPr>
          <w:rFonts w:ascii="Arial" w:hAnsi="Arial" w:cs="Arial"/>
          <w:lang w:val="fr-FR" w:eastAsia="fr-CA"/>
        </w:rPr>
      </w:pPr>
      <w:r w:rsidRPr="001B2BE5">
        <w:rPr>
          <w:rFonts w:ascii="Arial" w:hAnsi="Arial" w:cs="Arial"/>
          <w:lang w:val="fr-FR" w:eastAsia="fr-CA"/>
        </w:rPr>
        <w:tab/>
      </w:r>
      <w:r w:rsidR="006765EF" w:rsidRPr="001B2BE5">
        <w:rPr>
          <w:rFonts w:ascii="Arial" w:hAnsi="Arial" w:cs="Arial"/>
          <w:lang w:val="fr-FR" w:eastAsia="fr-CA"/>
        </w:rPr>
        <w:t xml:space="preserve">Le but de cette troisième itération consistait en l'ajout d'une couche de persistance à la solution développée lors des deux premiers laboratoires. L'utilisation du </w:t>
      </w:r>
      <w:r w:rsidR="006765EF" w:rsidRPr="0076137D">
        <w:rPr>
          <w:rFonts w:ascii="Arial" w:hAnsi="Arial" w:cs="Arial"/>
          <w:i/>
          <w:lang w:val="fr-FR" w:eastAsia="fr-CA"/>
        </w:rPr>
        <w:t>framework Hibernate</w:t>
      </w:r>
      <w:r w:rsidR="006765EF" w:rsidRPr="001B2BE5">
        <w:rPr>
          <w:rFonts w:ascii="Arial" w:hAnsi="Arial" w:cs="Arial"/>
          <w:lang w:val="fr-FR" w:eastAsia="fr-CA"/>
        </w:rPr>
        <w:t xml:space="preserve"> à permit de faire le lien entre les classes du modèle et les tables de la base de donnée PostgreSQL. </w:t>
      </w:r>
    </w:p>
    <w:p w:rsidR="006765EF" w:rsidRPr="001B2BE5" w:rsidRDefault="006765EF" w:rsidP="00C0769D">
      <w:pPr>
        <w:pStyle w:val="Corpsdetexte"/>
        <w:spacing w:line="240" w:lineRule="auto"/>
        <w:jc w:val="both"/>
        <w:rPr>
          <w:rFonts w:ascii="Arial" w:hAnsi="Arial" w:cs="Arial"/>
          <w:lang w:val="fr-FR" w:eastAsia="fr-CA"/>
        </w:rPr>
      </w:pPr>
      <w:r w:rsidRPr="001B2BE5">
        <w:rPr>
          <w:rFonts w:ascii="Arial" w:hAnsi="Arial" w:cs="Arial"/>
          <w:lang w:val="fr-FR" w:eastAsia="fr-CA"/>
        </w:rPr>
        <w:tab/>
        <w:t>L'utilisation des annotations est ce qu</w:t>
      </w:r>
      <w:r w:rsidR="004A7598" w:rsidRPr="001B2BE5">
        <w:rPr>
          <w:rFonts w:ascii="Arial" w:hAnsi="Arial" w:cs="Arial"/>
          <w:lang w:val="fr-FR" w:eastAsia="fr-CA"/>
        </w:rPr>
        <w:t xml:space="preserve">i </w:t>
      </w:r>
      <w:r w:rsidR="00255D21" w:rsidRPr="001B2BE5">
        <w:rPr>
          <w:rFonts w:ascii="Arial" w:hAnsi="Arial" w:cs="Arial"/>
          <w:lang w:val="fr-FR" w:eastAsia="fr-CA"/>
        </w:rPr>
        <w:t>rend</w:t>
      </w:r>
      <w:r w:rsidR="004A7598" w:rsidRPr="001B2BE5">
        <w:rPr>
          <w:rFonts w:ascii="Arial" w:hAnsi="Arial" w:cs="Arial"/>
          <w:lang w:val="fr-FR" w:eastAsia="fr-CA"/>
        </w:rPr>
        <w:t xml:space="preserve"> notre application et l'intégration de Hibernate aussi facile. De plus, les connaissances des membres de l'équipe dans les domaines à </w:t>
      </w:r>
      <w:r w:rsidR="00255D21" w:rsidRPr="001B2BE5">
        <w:rPr>
          <w:rFonts w:ascii="Arial" w:hAnsi="Arial" w:cs="Arial"/>
          <w:lang w:val="fr-FR" w:eastAsia="fr-CA"/>
        </w:rPr>
        <w:t>l’étude</w:t>
      </w:r>
      <w:r w:rsidR="004A7598" w:rsidRPr="001B2BE5">
        <w:rPr>
          <w:rFonts w:ascii="Arial" w:hAnsi="Arial" w:cs="Arial"/>
          <w:lang w:val="fr-FR" w:eastAsia="fr-CA"/>
        </w:rPr>
        <w:t xml:space="preserve">, c'est-à-dire le web et les bases de données, ont permit un développement </w:t>
      </w:r>
      <w:r w:rsidR="00CA69C1" w:rsidRPr="001B2BE5">
        <w:rPr>
          <w:rFonts w:ascii="Arial" w:hAnsi="Arial" w:cs="Arial"/>
          <w:lang w:val="fr-FR" w:eastAsia="fr-CA"/>
        </w:rPr>
        <w:t>avisé et structuré</w:t>
      </w:r>
      <w:r w:rsidR="004A7598" w:rsidRPr="001B2BE5">
        <w:rPr>
          <w:rFonts w:ascii="Arial" w:hAnsi="Arial" w:cs="Arial"/>
          <w:lang w:val="fr-FR" w:eastAsia="fr-CA"/>
        </w:rPr>
        <w:t xml:space="preserve">. </w:t>
      </w:r>
    </w:p>
    <w:p w:rsidR="00CA69C1" w:rsidRPr="001B2BE5" w:rsidRDefault="004A7598" w:rsidP="00C0769D">
      <w:pPr>
        <w:pStyle w:val="Corpsdetexte"/>
        <w:spacing w:line="240" w:lineRule="auto"/>
        <w:jc w:val="both"/>
        <w:rPr>
          <w:rFonts w:ascii="Arial" w:hAnsi="Arial" w:cs="Arial"/>
          <w:lang w:val="fr-FR" w:eastAsia="fr-CA"/>
        </w:rPr>
      </w:pPr>
      <w:r w:rsidRPr="001B2BE5">
        <w:rPr>
          <w:rFonts w:ascii="Arial" w:hAnsi="Arial" w:cs="Arial"/>
          <w:lang w:val="fr-FR" w:eastAsia="fr-CA"/>
        </w:rPr>
        <w:tab/>
        <w:t xml:space="preserve">Suite à la finalisation de ce laboratoire, le résultat </w:t>
      </w:r>
      <w:r w:rsidR="00795988" w:rsidRPr="001B2BE5">
        <w:rPr>
          <w:rFonts w:ascii="Arial" w:hAnsi="Arial" w:cs="Arial"/>
          <w:lang w:val="fr-FR" w:eastAsia="fr-CA"/>
        </w:rPr>
        <w:t xml:space="preserve">obtenu </w:t>
      </w:r>
      <w:r w:rsidRPr="001B2BE5">
        <w:rPr>
          <w:rFonts w:ascii="Arial" w:hAnsi="Arial" w:cs="Arial"/>
          <w:lang w:val="fr-FR" w:eastAsia="fr-CA"/>
        </w:rPr>
        <w:t>est une application web permettan</w:t>
      </w:r>
      <w:r w:rsidR="00795988" w:rsidRPr="001B2BE5">
        <w:rPr>
          <w:rFonts w:ascii="Arial" w:hAnsi="Arial" w:cs="Arial"/>
          <w:lang w:val="fr-FR" w:eastAsia="fr-CA"/>
        </w:rPr>
        <w:t>t de consulter du contenu obtenu</w:t>
      </w:r>
      <w:r w:rsidRPr="001B2BE5">
        <w:rPr>
          <w:rFonts w:ascii="Arial" w:hAnsi="Arial" w:cs="Arial"/>
          <w:lang w:val="fr-FR" w:eastAsia="fr-CA"/>
        </w:rPr>
        <w:t xml:space="preserve"> dynamiquement </w:t>
      </w:r>
      <w:r w:rsidR="00255D21">
        <w:rPr>
          <w:rFonts w:ascii="Arial" w:hAnsi="Arial" w:cs="Arial"/>
          <w:lang w:val="fr-FR" w:eastAsia="fr-CA"/>
        </w:rPr>
        <w:t>à partir d’</w:t>
      </w:r>
      <w:r w:rsidRPr="001B2BE5">
        <w:rPr>
          <w:rFonts w:ascii="Arial" w:hAnsi="Arial" w:cs="Arial"/>
          <w:lang w:val="fr-FR" w:eastAsia="fr-CA"/>
        </w:rPr>
        <w:t xml:space="preserve">une base de </w:t>
      </w:r>
      <w:r w:rsidR="00255D21" w:rsidRPr="001B2BE5">
        <w:rPr>
          <w:rFonts w:ascii="Arial" w:hAnsi="Arial" w:cs="Arial"/>
          <w:lang w:val="fr-FR" w:eastAsia="fr-CA"/>
        </w:rPr>
        <w:t>données</w:t>
      </w:r>
      <w:r w:rsidR="00CA69C1" w:rsidRPr="001B2BE5">
        <w:rPr>
          <w:rFonts w:ascii="Arial" w:hAnsi="Arial" w:cs="Arial"/>
          <w:lang w:val="fr-FR" w:eastAsia="fr-CA"/>
        </w:rPr>
        <w:t xml:space="preserve"> PostgreSQL</w:t>
      </w:r>
      <w:r w:rsidR="00795988" w:rsidRPr="001B2BE5">
        <w:rPr>
          <w:rFonts w:ascii="Arial" w:hAnsi="Arial" w:cs="Arial"/>
          <w:lang w:val="fr-FR" w:eastAsia="fr-CA"/>
        </w:rPr>
        <w:t xml:space="preserve"> hébergée sur </w:t>
      </w:r>
      <w:r w:rsidR="00CA69C1" w:rsidRPr="001B2BE5">
        <w:rPr>
          <w:rFonts w:ascii="Arial" w:hAnsi="Arial" w:cs="Arial"/>
          <w:lang w:val="fr-FR" w:eastAsia="fr-CA"/>
        </w:rPr>
        <w:t>un</w:t>
      </w:r>
      <w:r w:rsidR="00795988" w:rsidRPr="001B2BE5">
        <w:rPr>
          <w:rFonts w:ascii="Arial" w:hAnsi="Arial" w:cs="Arial"/>
          <w:lang w:val="fr-FR" w:eastAsia="fr-CA"/>
        </w:rPr>
        <w:t xml:space="preserve"> serveur</w:t>
      </w:r>
      <w:r w:rsidR="00CA69C1" w:rsidRPr="001B2BE5">
        <w:rPr>
          <w:rFonts w:ascii="Arial" w:hAnsi="Arial" w:cs="Arial"/>
          <w:lang w:val="fr-FR" w:eastAsia="fr-CA"/>
        </w:rPr>
        <w:t xml:space="preserve"> disponible en permanence</w:t>
      </w:r>
      <w:r w:rsidRPr="001B2BE5">
        <w:rPr>
          <w:rFonts w:ascii="Arial" w:hAnsi="Arial" w:cs="Arial"/>
          <w:lang w:val="fr-FR" w:eastAsia="fr-CA"/>
        </w:rPr>
        <w:t>.</w:t>
      </w:r>
      <w:r w:rsidR="00795988" w:rsidRPr="001B2BE5">
        <w:rPr>
          <w:rFonts w:ascii="Arial" w:hAnsi="Arial" w:cs="Arial"/>
          <w:lang w:val="fr-FR" w:eastAsia="fr-CA"/>
        </w:rPr>
        <w:t xml:space="preserve"> Les requêtes HTTP sont </w:t>
      </w:r>
      <w:r w:rsidR="00255D21" w:rsidRPr="001B2BE5">
        <w:rPr>
          <w:rFonts w:ascii="Arial" w:hAnsi="Arial" w:cs="Arial"/>
          <w:lang w:val="fr-FR" w:eastAsia="fr-CA"/>
        </w:rPr>
        <w:t>traitées</w:t>
      </w:r>
      <w:r w:rsidR="00795988" w:rsidRPr="001B2BE5">
        <w:rPr>
          <w:rFonts w:ascii="Arial" w:hAnsi="Arial" w:cs="Arial"/>
          <w:lang w:val="fr-FR" w:eastAsia="fr-CA"/>
        </w:rPr>
        <w:t xml:space="preserve"> </w:t>
      </w:r>
      <w:r w:rsidR="00CA69C1" w:rsidRPr="001B2BE5">
        <w:rPr>
          <w:rFonts w:ascii="Arial" w:hAnsi="Arial" w:cs="Arial"/>
          <w:lang w:val="fr-FR" w:eastAsia="fr-CA"/>
        </w:rPr>
        <w:t xml:space="preserve">puis traduites en requêtes SQL à l'aide du </w:t>
      </w:r>
      <w:r w:rsidR="00CA69C1" w:rsidRPr="0076137D">
        <w:rPr>
          <w:rFonts w:ascii="Arial" w:hAnsi="Arial" w:cs="Arial"/>
          <w:i/>
          <w:lang w:val="fr-FR" w:eastAsia="fr-CA"/>
        </w:rPr>
        <w:t>framework Hibernate</w:t>
      </w:r>
      <w:r w:rsidR="00CA69C1" w:rsidRPr="001B2BE5">
        <w:rPr>
          <w:rFonts w:ascii="Arial" w:hAnsi="Arial" w:cs="Arial"/>
          <w:lang w:val="fr-FR" w:eastAsia="fr-CA"/>
        </w:rPr>
        <w:t>.</w:t>
      </w:r>
    </w:p>
    <w:p w:rsidR="001A3137" w:rsidRDefault="00CA69C1" w:rsidP="00C0769D">
      <w:pPr>
        <w:pStyle w:val="Corpsdetexte"/>
        <w:spacing w:line="240" w:lineRule="auto"/>
        <w:jc w:val="both"/>
        <w:rPr>
          <w:rFonts w:ascii="Arial" w:hAnsi="Arial" w:cs="Arial"/>
          <w:lang w:val="fr-FR" w:eastAsia="fr-CA"/>
        </w:rPr>
      </w:pPr>
      <w:r w:rsidRPr="001B2BE5">
        <w:rPr>
          <w:rFonts w:ascii="Arial" w:hAnsi="Arial" w:cs="Arial"/>
          <w:lang w:val="fr-FR" w:eastAsia="fr-CA"/>
        </w:rPr>
        <w:tab/>
        <w:t xml:space="preserve">Finalement, cette itération conclue un projet de session qui a demandé un constant effort mais qui fut grandement formateur pour toute l'équipe. </w:t>
      </w:r>
      <w:r w:rsidR="009764CD">
        <w:rPr>
          <w:rFonts w:ascii="Arial" w:hAnsi="Arial" w:cs="Arial"/>
          <w:lang w:val="fr-FR" w:eastAsia="fr-CA"/>
        </w:rPr>
        <w:t>Dû au fait que c</w:t>
      </w:r>
      <w:r w:rsidRPr="001B2BE5">
        <w:rPr>
          <w:rFonts w:ascii="Arial" w:hAnsi="Arial" w:cs="Arial"/>
          <w:lang w:val="fr-FR" w:eastAsia="fr-CA"/>
        </w:rPr>
        <w:t>ertains des membres de l'équipe n</w:t>
      </w:r>
      <w:r w:rsidR="009764CD">
        <w:rPr>
          <w:rFonts w:ascii="Arial" w:hAnsi="Arial" w:cs="Arial"/>
          <w:lang w:val="fr-FR" w:eastAsia="fr-CA"/>
        </w:rPr>
        <w:t>e détenaient</w:t>
      </w:r>
      <w:r w:rsidRPr="001B2BE5">
        <w:rPr>
          <w:rFonts w:ascii="Arial" w:hAnsi="Arial" w:cs="Arial"/>
          <w:lang w:val="fr-FR" w:eastAsia="fr-CA"/>
        </w:rPr>
        <w:t xml:space="preserve"> </w:t>
      </w:r>
      <w:r w:rsidR="00255D21" w:rsidRPr="001B2BE5">
        <w:rPr>
          <w:rFonts w:ascii="Arial" w:hAnsi="Arial" w:cs="Arial"/>
          <w:lang w:val="fr-FR" w:eastAsia="fr-CA"/>
        </w:rPr>
        <w:t>aucune notion</w:t>
      </w:r>
      <w:r w:rsidR="009C56A3" w:rsidRPr="001B2BE5">
        <w:rPr>
          <w:rFonts w:ascii="Arial" w:hAnsi="Arial" w:cs="Arial"/>
          <w:lang w:val="fr-FR" w:eastAsia="fr-CA"/>
        </w:rPr>
        <w:t xml:space="preserve"> de </w:t>
      </w:r>
      <w:r w:rsidR="009764CD">
        <w:rPr>
          <w:rFonts w:ascii="Arial" w:hAnsi="Arial" w:cs="Arial"/>
          <w:lang w:val="fr-FR" w:eastAsia="fr-CA"/>
        </w:rPr>
        <w:t>développement W</w:t>
      </w:r>
      <w:r w:rsidR="009C56A3" w:rsidRPr="001B2BE5">
        <w:rPr>
          <w:rFonts w:ascii="Arial" w:hAnsi="Arial" w:cs="Arial"/>
          <w:lang w:val="fr-FR" w:eastAsia="fr-CA"/>
        </w:rPr>
        <w:t xml:space="preserve">eb, ce projet permit de passer aux travers d'un grand </w:t>
      </w:r>
      <w:r w:rsidR="00255D21" w:rsidRPr="001B2BE5">
        <w:rPr>
          <w:rFonts w:ascii="Arial" w:hAnsi="Arial" w:cs="Arial"/>
          <w:lang w:val="fr-FR" w:eastAsia="fr-CA"/>
        </w:rPr>
        <w:t>nombre</w:t>
      </w:r>
      <w:r w:rsidR="009C56A3" w:rsidRPr="001B2BE5">
        <w:rPr>
          <w:rFonts w:ascii="Arial" w:hAnsi="Arial" w:cs="Arial"/>
          <w:lang w:val="fr-FR" w:eastAsia="fr-CA"/>
        </w:rPr>
        <w:t xml:space="preserve"> de notions élémentaires à notre formation.</w:t>
      </w:r>
      <w:r w:rsidRPr="001B2BE5">
        <w:rPr>
          <w:rFonts w:ascii="Arial" w:hAnsi="Arial" w:cs="Arial"/>
          <w:lang w:val="fr-FR" w:eastAsia="fr-CA"/>
        </w:rPr>
        <w:t xml:space="preserve">  </w:t>
      </w:r>
      <w:r w:rsidR="009C56A3" w:rsidRPr="001B2BE5">
        <w:rPr>
          <w:rFonts w:ascii="Arial" w:hAnsi="Arial" w:cs="Arial"/>
          <w:lang w:val="fr-FR" w:eastAsia="fr-CA"/>
        </w:rPr>
        <w:t xml:space="preserve"> </w:t>
      </w:r>
    </w:p>
    <w:p w:rsidR="001A3137" w:rsidRDefault="001A3137" w:rsidP="001A3137">
      <w:pPr>
        <w:rPr>
          <w:lang w:val="fr-FR" w:eastAsia="fr-CA"/>
        </w:rPr>
      </w:pPr>
      <w:r>
        <w:rPr>
          <w:lang w:val="fr-FR" w:eastAsia="fr-CA"/>
        </w:rPr>
        <w:br w:type="page"/>
      </w:r>
    </w:p>
    <w:p w:rsidR="001A3137" w:rsidRPr="001A3137" w:rsidRDefault="001A3137" w:rsidP="001A3137">
      <w:pPr>
        <w:pStyle w:val="Titre1"/>
        <w:rPr>
          <w:lang w:eastAsia="fr-CA"/>
        </w:rPr>
      </w:pPr>
      <w:r>
        <w:rPr>
          <w:lang w:eastAsia="fr-CA"/>
        </w:rPr>
        <w:lastRenderedPageBreak/>
        <w:t>Références</w:t>
      </w:r>
    </w:p>
    <w:p w:rsidR="001A3137" w:rsidRPr="001A3137" w:rsidRDefault="009B2108" w:rsidP="001A3137">
      <w:pPr>
        <w:pStyle w:val="Corpsdetexte"/>
        <w:rPr>
          <w:lang w:eastAsia="fr-CA"/>
        </w:rPr>
      </w:pPr>
      <w:hyperlink r:id="rId13" w:anchor="Crow.27s_Foot_Notation" w:history="1">
        <w:r w:rsidR="001A3137">
          <w:rPr>
            <w:rStyle w:val="Lienhypertexte"/>
          </w:rPr>
          <w:t>http://en.wikipedia.org/wiki/Entity%E2%80%93relationship_model#Crow.27s_Foot_Notation</w:t>
        </w:r>
      </w:hyperlink>
    </w:p>
    <w:sectPr w:rsidR="001A3137" w:rsidRPr="001A3137" w:rsidSect="002D419C">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1D0" w:rsidRDefault="00C111D0">
      <w:pPr>
        <w:spacing w:line="240" w:lineRule="auto"/>
      </w:pPr>
      <w:r>
        <w:separator/>
      </w:r>
    </w:p>
  </w:endnote>
  <w:endnote w:type="continuationSeparator" w:id="0">
    <w:p w:rsidR="00C111D0" w:rsidRDefault="00C111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6CE" w:rsidRDefault="008A6CD5">
    <w:pPr>
      <w:pStyle w:val="Pieddepage"/>
    </w:pPr>
    <w:r>
      <w:tab/>
      <w:t xml:space="preserve">page </w:t>
    </w:r>
    <w:r w:rsidR="009B2108">
      <w:rPr>
        <w:rStyle w:val="Numrodepage"/>
      </w:rPr>
      <w:fldChar w:fldCharType="begin"/>
    </w:r>
    <w:r>
      <w:rPr>
        <w:rStyle w:val="Numrodepage"/>
      </w:rPr>
      <w:instrText xml:space="preserve"> PAGE </w:instrText>
    </w:r>
    <w:r w:rsidR="009B2108">
      <w:rPr>
        <w:rStyle w:val="Numrodepage"/>
      </w:rPr>
      <w:fldChar w:fldCharType="separate"/>
    </w:r>
    <w:r>
      <w:rPr>
        <w:rStyle w:val="Numrodepage"/>
        <w:noProof/>
      </w:rPr>
      <w:t>2</w:t>
    </w:r>
    <w:r w:rsidR="009B2108">
      <w:rPr>
        <w:rStyle w:val="Numrodepag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6CE" w:rsidRDefault="008A6CD5">
    <w:pPr>
      <w:pStyle w:val="Pieddepage"/>
    </w:pPr>
    <w:r>
      <w:tab/>
    </w:r>
    <w:r w:rsidR="009B2108">
      <w:rPr>
        <w:rStyle w:val="Numrodepage"/>
      </w:rPr>
      <w:fldChar w:fldCharType="begin"/>
    </w:r>
    <w:r>
      <w:rPr>
        <w:rStyle w:val="Numrodepage"/>
      </w:rPr>
      <w:instrText xml:space="preserve"> PAGE </w:instrText>
    </w:r>
    <w:r w:rsidR="009B2108">
      <w:rPr>
        <w:rStyle w:val="Numrodepage"/>
      </w:rPr>
      <w:fldChar w:fldCharType="separate"/>
    </w:r>
    <w:r w:rsidR="00F61C04">
      <w:rPr>
        <w:rStyle w:val="Numrodepage"/>
        <w:noProof/>
      </w:rPr>
      <w:t>8</w:t>
    </w:r>
    <w:r w:rsidR="009B2108">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1D0" w:rsidRDefault="00C111D0">
      <w:pPr>
        <w:spacing w:line="240" w:lineRule="auto"/>
      </w:pPr>
      <w:r>
        <w:separator/>
      </w:r>
    </w:p>
  </w:footnote>
  <w:footnote w:type="continuationSeparator" w:id="0">
    <w:p w:rsidR="00C111D0" w:rsidRDefault="00C111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48" w:type="dxa"/>
      <w:tblLook w:val="0000"/>
    </w:tblPr>
    <w:tblGrid>
      <w:gridCol w:w="4338"/>
      <w:gridCol w:w="4410"/>
    </w:tblGrid>
    <w:tr w:rsidR="005356CE" w:rsidRPr="00637BC1">
      <w:tc>
        <w:tcPr>
          <w:tcW w:w="4338" w:type="dxa"/>
        </w:tcPr>
        <w:p w:rsidR="005356CE" w:rsidRPr="00B62B97" w:rsidRDefault="009B2108">
          <w:pPr>
            <w:pStyle w:val="En-tte"/>
            <w:rPr>
              <w:lang w:val="fr-CA"/>
            </w:rPr>
          </w:pPr>
          <w:r>
            <w:rPr>
              <w:sz w:val="22"/>
            </w:rPr>
            <w:fldChar w:fldCharType="begin"/>
          </w:r>
          <w:r w:rsidR="008A6CD5" w:rsidRPr="00B62B97">
            <w:rPr>
              <w:sz w:val="22"/>
              <w:lang w:val="fr-CA"/>
            </w:rPr>
            <w:instrText xml:space="preserve"> REF cours </w:instrText>
          </w:r>
          <w:r>
            <w:rPr>
              <w:sz w:val="22"/>
            </w:rPr>
            <w:fldChar w:fldCharType="separate"/>
          </w:r>
          <w:r w:rsidR="008C528C">
            <w:rPr>
              <w:b/>
              <w:bCs/>
              <w:lang w:val="fr-FR"/>
            </w:rPr>
            <w:t>Erreur ! Source du renvoi introuvable.</w:t>
          </w:r>
          <w:r>
            <w:rPr>
              <w:sz w:val="22"/>
            </w:rPr>
            <w:fldChar w:fldCharType="end"/>
          </w:r>
          <w:r w:rsidR="008A6CD5" w:rsidRPr="00B62B97">
            <w:rPr>
              <w:sz w:val="22"/>
              <w:lang w:val="fr-CA"/>
            </w:rPr>
            <w:t xml:space="preserve">, </w:t>
          </w:r>
          <w:r>
            <w:rPr>
              <w:sz w:val="22"/>
            </w:rPr>
            <w:fldChar w:fldCharType="begin"/>
          </w:r>
          <w:r w:rsidR="008A6CD5" w:rsidRPr="00B62B97">
            <w:rPr>
              <w:sz w:val="22"/>
              <w:lang w:val="fr-CA"/>
            </w:rPr>
            <w:instrText xml:space="preserve"> REF session </w:instrText>
          </w:r>
          <w:r>
            <w:rPr>
              <w:sz w:val="22"/>
            </w:rPr>
            <w:fldChar w:fldCharType="separate"/>
          </w:r>
          <w:r w:rsidR="008C528C">
            <w:rPr>
              <w:b/>
              <w:bCs/>
              <w:lang w:val="fr-FR"/>
            </w:rPr>
            <w:t>Erreur ! Source du renvoi introuvable.</w:t>
          </w:r>
          <w:r>
            <w:rPr>
              <w:sz w:val="22"/>
            </w:rPr>
            <w:fldChar w:fldCharType="end"/>
          </w:r>
          <w:r w:rsidR="008A6CD5" w:rsidRPr="00B62B97">
            <w:rPr>
              <w:sz w:val="22"/>
              <w:lang w:val="fr-CA"/>
            </w:rPr>
            <w:t xml:space="preserve">, </w:t>
          </w:r>
          <w:proofErr w:type="spellStart"/>
          <w:r w:rsidR="008A6CD5" w:rsidRPr="00B62B97">
            <w:rPr>
              <w:sz w:val="22"/>
              <w:lang w:val="fr-CA"/>
            </w:rPr>
            <w:t>Lab</w:t>
          </w:r>
          <w:proofErr w:type="spellEnd"/>
          <w:r w:rsidR="008A6CD5" w:rsidRPr="00B62B97">
            <w:rPr>
              <w:sz w:val="22"/>
              <w:lang w:val="fr-CA"/>
            </w:rPr>
            <w:t xml:space="preserve"> </w:t>
          </w:r>
          <w:r>
            <w:rPr>
              <w:sz w:val="22"/>
            </w:rPr>
            <w:fldChar w:fldCharType="begin"/>
          </w:r>
          <w:r w:rsidR="008A6CD5" w:rsidRPr="00B62B97">
            <w:rPr>
              <w:sz w:val="22"/>
              <w:lang w:val="fr-CA"/>
            </w:rPr>
            <w:instrText xml:space="preserve"> REF numlabo </w:instrText>
          </w:r>
          <w:r>
            <w:rPr>
              <w:sz w:val="22"/>
            </w:rPr>
            <w:fldChar w:fldCharType="separate"/>
          </w:r>
          <w:r w:rsidR="008C528C">
            <w:rPr>
              <w:b/>
              <w:bCs/>
              <w:lang w:val="fr-FR"/>
            </w:rPr>
            <w:t>Erreur ! Source du renvoi introuvable.</w:t>
          </w:r>
          <w:r>
            <w:rPr>
              <w:sz w:val="22"/>
            </w:rPr>
            <w:fldChar w:fldCharType="end"/>
          </w:r>
        </w:p>
      </w:tc>
      <w:tc>
        <w:tcPr>
          <w:tcW w:w="4410" w:type="dxa"/>
        </w:tcPr>
        <w:p w:rsidR="005356CE" w:rsidRPr="00B62B97" w:rsidRDefault="009B2108">
          <w:pPr>
            <w:pStyle w:val="En-tte"/>
            <w:jc w:val="right"/>
            <w:rPr>
              <w:lang w:val="fr-CA"/>
            </w:rPr>
          </w:pPr>
          <w:r>
            <w:rPr>
              <w:sz w:val="22"/>
            </w:rPr>
            <w:fldChar w:fldCharType="begin"/>
          </w:r>
          <w:r w:rsidR="008A6CD5" w:rsidRPr="00B62B97">
            <w:rPr>
              <w:sz w:val="22"/>
              <w:lang w:val="fr-CA"/>
            </w:rPr>
            <w:instrText xml:space="preserve"> REF étudiants </w:instrText>
          </w:r>
          <w:r>
            <w:rPr>
              <w:sz w:val="22"/>
            </w:rPr>
            <w:fldChar w:fldCharType="separate"/>
          </w:r>
          <w:r w:rsidR="008C528C">
            <w:rPr>
              <w:b/>
              <w:bCs/>
              <w:lang w:val="fr-FR"/>
            </w:rPr>
            <w:t>Erreur ! Source du renvoi introuvable.</w:t>
          </w:r>
          <w:r>
            <w:rPr>
              <w:sz w:val="22"/>
            </w:rPr>
            <w:fldChar w:fldCharType="end"/>
          </w:r>
        </w:p>
      </w:tc>
    </w:tr>
  </w:tbl>
  <w:p w:rsidR="005356CE" w:rsidRPr="00B62B97" w:rsidRDefault="00C111D0">
    <w:pPr>
      <w:pStyle w:val="En-tte"/>
      <w:tabs>
        <w:tab w:val="clear" w:pos="4320"/>
        <w:tab w:val="clear" w:pos="8640"/>
      </w:tabs>
      <w:ind w:right="90"/>
      <w:rPr>
        <w:lang w:val="fr-C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DDA" w:rsidRDefault="008A6CD5">
    <w:pPr>
      <w:pStyle w:val="En-tte"/>
    </w:pPr>
    <w:r>
      <w:rPr>
        <w:b/>
        <w:noProof/>
        <w:spacing w:val="-20"/>
        <w:lang w:val="fr-CA" w:eastAsia="fr-CA"/>
      </w:rPr>
      <w:drawing>
        <wp:inline distT="0" distB="0" distL="0" distR="0">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pStyle w:val="Listenumros5"/>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22F29DE"/>
    <w:multiLevelType w:val="hybridMultilevel"/>
    <w:tmpl w:val="DF740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22D75070"/>
    <w:multiLevelType w:val="hybridMultilevel"/>
    <w:tmpl w:val="2E1C2E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4B14D78"/>
    <w:multiLevelType w:val="hybridMultilevel"/>
    <w:tmpl w:val="6E16C59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nsid w:val="27D37A2B"/>
    <w:multiLevelType w:val="multilevel"/>
    <w:tmpl w:val="DFE4BEF0"/>
    <w:lvl w:ilvl="0">
      <w:start w:val="1"/>
      <w:numFmt w:val="decimal"/>
      <w:pStyle w:val="Titre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ascii="Arial" w:hAnsi="Arial" w:hint="default"/>
        <w:b/>
        <w:i w:val="0"/>
        <w:sz w:val="24"/>
        <w:szCs w:val="24"/>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nsid w:val="29D63E38"/>
    <w:multiLevelType w:val="hybridMultilevel"/>
    <w:tmpl w:val="52B0A336"/>
    <w:lvl w:ilvl="0" w:tplc="1009000F">
      <w:start w:val="1"/>
      <w:numFmt w:val="decimal"/>
      <w:lvlText w:val="%1."/>
      <w:lvlJc w:val="left"/>
      <w:pPr>
        <w:ind w:left="928" w:hanging="360"/>
      </w:pPr>
      <w:rPr>
        <w:rFonts w:hint="default"/>
      </w:rPr>
    </w:lvl>
    <w:lvl w:ilvl="1" w:tplc="10090003" w:tentative="1">
      <w:start w:val="1"/>
      <w:numFmt w:val="bullet"/>
      <w:lvlText w:val="o"/>
      <w:lvlJc w:val="left"/>
      <w:pPr>
        <w:ind w:left="1648" w:hanging="360"/>
      </w:pPr>
      <w:rPr>
        <w:rFonts w:ascii="Courier New" w:hAnsi="Courier New" w:cs="Courier New" w:hint="default"/>
      </w:rPr>
    </w:lvl>
    <w:lvl w:ilvl="2" w:tplc="10090005" w:tentative="1">
      <w:start w:val="1"/>
      <w:numFmt w:val="bullet"/>
      <w:lvlText w:val=""/>
      <w:lvlJc w:val="left"/>
      <w:pPr>
        <w:ind w:left="2368" w:hanging="360"/>
      </w:pPr>
      <w:rPr>
        <w:rFonts w:ascii="Wingdings" w:hAnsi="Wingdings" w:hint="default"/>
      </w:rPr>
    </w:lvl>
    <w:lvl w:ilvl="3" w:tplc="10090001" w:tentative="1">
      <w:start w:val="1"/>
      <w:numFmt w:val="bullet"/>
      <w:lvlText w:val=""/>
      <w:lvlJc w:val="left"/>
      <w:pPr>
        <w:ind w:left="3088" w:hanging="360"/>
      </w:pPr>
      <w:rPr>
        <w:rFonts w:ascii="Symbol" w:hAnsi="Symbol" w:hint="default"/>
      </w:rPr>
    </w:lvl>
    <w:lvl w:ilvl="4" w:tplc="10090003" w:tentative="1">
      <w:start w:val="1"/>
      <w:numFmt w:val="bullet"/>
      <w:lvlText w:val="o"/>
      <w:lvlJc w:val="left"/>
      <w:pPr>
        <w:ind w:left="3808" w:hanging="360"/>
      </w:pPr>
      <w:rPr>
        <w:rFonts w:ascii="Courier New" w:hAnsi="Courier New" w:cs="Courier New" w:hint="default"/>
      </w:rPr>
    </w:lvl>
    <w:lvl w:ilvl="5" w:tplc="10090005" w:tentative="1">
      <w:start w:val="1"/>
      <w:numFmt w:val="bullet"/>
      <w:lvlText w:val=""/>
      <w:lvlJc w:val="left"/>
      <w:pPr>
        <w:ind w:left="4528" w:hanging="360"/>
      </w:pPr>
      <w:rPr>
        <w:rFonts w:ascii="Wingdings" w:hAnsi="Wingdings" w:hint="default"/>
      </w:rPr>
    </w:lvl>
    <w:lvl w:ilvl="6" w:tplc="10090001" w:tentative="1">
      <w:start w:val="1"/>
      <w:numFmt w:val="bullet"/>
      <w:lvlText w:val=""/>
      <w:lvlJc w:val="left"/>
      <w:pPr>
        <w:ind w:left="5248" w:hanging="360"/>
      </w:pPr>
      <w:rPr>
        <w:rFonts w:ascii="Symbol" w:hAnsi="Symbol" w:hint="default"/>
      </w:rPr>
    </w:lvl>
    <w:lvl w:ilvl="7" w:tplc="10090003" w:tentative="1">
      <w:start w:val="1"/>
      <w:numFmt w:val="bullet"/>
      <w:lvlText w:val="o"/>
      <w:lvlJc w:val="left"/>
      <w:pPr>
        <w:ind w:left="5968" w:hanging="360"/>
      </w:pPr>
      <w:rPr>
        <w:rFonts w:ascii="Courier New" w:hAnsi="Courier New" w:cs="Courier New" w:hint="default"/>
      </w:rPr>
    </w:lvl>
    <w:lvl w:ilvl="8" w:tplc="10090005" w:tentative="1">
      <w:start w:val="1"/>
      <w:numFmt w:val="bullet"/>
      <w:lvlText w:val=""/>
      <w:lvlJc w:val="left"/>
      <w:pPr>
        <w:ind w:left="6688" w:hanging="360"/>
      </w:pPr>
      <w:rPr>
        <w:rFonts w:ascii="Wingdings" w:hAnsi="Wingdings" w:hint="default"/>
      </w:rPr>
    </w:lvl>
  </w:abstractNum>
  <w:abstractNum w:abstractNumId="7">
    <w:nsid w:val="42AD2AD7"/>
    <w:multiLevelType w:val="hybridMultilevel"/>
    <w:tmpl w:val="A8B248F4"/>
    <w:lvl w:ilvl="0" w:tplc="0C0C0001">
      <w:start w:val="1"/>
      <w:numFmt w:val="bullet"/>
      <w:pStyle w:val="Listenumros"/>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nsid w:val="441651AA"/>
    <w:multiLevelType w:val="hybridMultilevel"/>
    <w:tmpl w:val="51163DEE"/>
    <w:lvl w:ilvl="0" w:tplc="0C0C000F">
      <w:start w:val="1"/>
      <w:numFmt w:val="decimal"/>
      <w:lvlText w:val="%1."/>
      <w:lvlJc w:val="left"/>
      <w:pPr>
        <w:ind w:left="855" w:hanging="360"/>
      </w:pPr>
    </w:lvl>
    <w:lvl w:ilvl="1" w:tplc="0C0C0019" w:tentative="1">
      <w:start w:val="1"/>
      <w:numFmt w:val="lowerLetter"/>
      <w:lvlText w:val="%2."/>
      <w:lvlJc w:val="left"/>
      <w:pPr>
        <w:ind w:left="1575" w:hanging="360"/>
      </w:pPr>
    </w:lvl>
    <w:lvl w:ilvl="2" w:tplc="0C0C001B" w:tentative="1">
      <w:start w:val="1"/>
      <w:numFmt w:val="lowerRoman"/>
      <w:lvlText w:val="%3."/>
      <w:lvlJc w:val="right"/>
      <w:pPr>
        <w:ind w:left="2295" w:hanging="180"/>
      </w:pPr>
    </w:lvl>
    <w:lvl w:ilvl="3" w:tplc="0C0C000F" w:tentative="1">
      <w:start w:val="1"/>
      <w:numFmt w:val="decimal"/>
      <w:lvlText w:val="%4."/>
      <w:lvlJc w:val="left"/>
      <w:pPr>
        <w:ind w:left="3015" w:hanging="360"/>
      </w:pPr>
    </w:lvl>
    <w:lvl w:ilvl="4" w:tplc="0C0C0019" w:tentative="1">
      <w:start w:val="1"/>
      <w:numFmt w:val="lowerLetter"/>
      <w:lvlText w:val="%5."/>
      <w:lvlJc w:val="left"/>
      <w:pPr>
        <w:ind w:left="3735" w:hanging="360"/>
      </w:pPr>
    </w:lvl>
    <w:lvl w:ilvl="5" w:tplc="0C0C001B" w:tentative="1">
      <w:start w:val="1"/>
      <w:numFmt w:val="lowerRoman"/>
      <w:lvlText w:val="%6."/>
      <w:lvlJc w:val="right"/>
      <w:pPr>
        <w:ind w:left="4455" w:hanging="180"/>
      </w:pPr>
    </w:lvl>
    <w:lvl w:ilvl="6" w:tplc="0C0C000F" w:tentative="1">
      <w:start w:val="1"/>
      <w:numFmt w:val="decimal"/>
      <w:lvlText w:val="%7."/>
      <w:lvlJc w:val="left"/>
      <w:pPr>
        <w:ind w:left="5175" w:hanging="360"/>
      </w:pPr>
    </w:lvl>
    <w:lvl w:ilvl="7" w:tplc="0C0C0019" w:tentative="1">
      <w:start w:val="1"/>
      <w:numFmt w:val="lowerLetter"/>
      <w:lvlText w:val="%8."/>
      <w:lvlJc w:val="left"/>
      <w:pPr>
        <w:ind w:left="5895" w:hanging="360"/>
      </w:pPr>
    </w:lvl>
    <w:lvl w:ilvl="8" w:tplc="0C0C001B" w:tentative="1">
      <w:start w:val="1"/>
      <w:numFmt w:val="lowerRoman"/>
      <w:lvlText w:val="%9."/>
      <w:lvlJc w:val="right"/>
      <w:pPr>
        <w:ind w:left="6615" w:hanging="180"/>
      </w:pPr>
    </w:lvl>
  </w:abstractNum>
  <w:abstractNum w:abstractNumId="9">
    <w:nsid w:val="564E4885"/>
    <w:multiLevelType w:val="hybridMultilevel"/>
    <w:tmpl w:val="945AD6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CDE2705"/>
    <w:multiLevelType w:val="hybridMultilevel"/>
    <w:tmpl w:val="6E0417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5"/>
  </w:num>
  <w:num w:numId="8">
    <w:abstractNumId w:val="0"/>
  </w:num>
  <w:num w:numId="9">
    <w:abstractNumId w:val="3"/>
  </w:num>
  <w:num w:numId="10">
    <w:abstractNumId w:val="5"/>
  </w:num>
  <w:num w:numId="11">
    <w:abstractNumId w:val="5"/>
  </w:num>
  <w:num w:numId="12">
    <w:abstractNumId w:val="8"/>
  </w:num>
  <w:num w:numId="13">
    <w:abstractNumId w:val="4"/>
  </w:num>
  <w:num w:numId="14">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9"/>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CF69EB"/>
    <w:rsid w:val="00032E0D"/>
    <w:rsid w:val="00040677"/>
    <w:rsid w:val="000663BA"/>
    <w:rsid w:val="000669DA"/>
    <w:rsid w:val="00066B77"/>
    <w:rsid w:val="00096F25"/>
    <w:rsid w:val="000B5519"/>
    <w:rsid w:val="000C581A"/>
    <w:rsid w:val="000D794F"/>
    <w:rsid w:val="000E2770"/>
    <w:rsid w:val="000E2AE7"/>
    <w:rsid w:val="000F5D24"/>
    <w:rsid w:val="00103917"/>
    <w:rsid w:val="00132EEB"/>
    <w:rsid w:val="00162B2C"/>
    <w:rsid w:val="001A11A4"/>
    <w:rsid w:val="001A3137"/>
    <w:rsid w:val="001B2BE5"/>
    <w:rsid w:val="001B5F64"/>
    <w:rsid w:val="001C7D62"/>
    <w:rsid w:val="001D32CC"/>
    <w:rsid w:val="001F7669"/>
    <w:rsid w:val="00205CAA"/>
    <w:rsid w:val="00255D21"/>
    <w:rsid w:val="0026523B"/>
    <w:rsid w:val="00285A1F"/>
    <w:rsid w:val="002C5F8F"/>
    <w:rsid w:val="002E3ABD"/>
    <w:rsid w:val="00304182"/>
    <w:rsid w:val="00323F45"/>
    <w:rsid w:val="00341CD1"/>
    <w:rsid w:val="00356247"/>
    <w:rsid w:val="00360AE4"/>
    <w:rsid w:val="00373CD6"/>
    <w:rsid w:val="003777F1"/>
    <w:rsid w:val="00377B5E"/>
    <w:rsid w:val="00385CA6"/>
    <w:rsid w:val="003A1D92"/>
    <w:rsid w:val="003B2234"/>
    <w:rsid w:val="003D2D2A"/>
    <w:rsid w:val="003E1A50"/>
    <w:rsid w:val="003E65E4"/>
    <w:rsid w:val="00414558"/>
    <w:rsid w:val="004145B3"/>
    <w:rsid w:val="00416346"/>
    <w:rsid w:val="00425C4F"/>
    <w:rsid w:val="00442FF6"/>
    <w:rsid w:val="004711B7"/>
    <w:rsid w:val="00472C30"/>
    <w:rsid w:val="00472D2D"/>
    <w:rsid w:val="00482EA7"/>
    <w:rsid w:val="00487F18"/>
    <w:rsid w:val="00495B93"/>
    <w:rsid w:val="004A11DC"/>
    <w:rsid w:val="004A7598"/>
    <w:rsid w:val="004C1B05"/>
    <w:rsid w:val="004C2026"/>
    <w:rsid w:val="004D1A59"/>
    <w:rsid w:val="004D5A26"/>
    <w:rsid w:val="004D737A"/>
    <w:rsid w:val="004E2914"/>
    <w:rsid w:val="004E5491"/>
    <w:rsid w:val="004F43D3"/>
    <w:rsid w:val="005313A4"/>
    <w:rsid w:val="00554092"/>
    <w:rsid w:val="00564562"/>
    <w:rsid w:val="00566B25"/>
    <w:rsid w:val="00573BDA"/>
    <w:rsid w:val="005A586C"/>
    <w:rsid w:val="005B0BF6"/>
    <w:rsid w:val="005C2B6A"/>
    <w:rsid w:val="005F5550"/>
    <w:rsid w:val="00617425"/>
    <w:rsid w:val="0062196A"/>
    <w:rsid w:val="00634D88"/>
    <w:rsid w:val="00637BC1"/>
    <w:rsid w:val="00645965"/>
    <w:rsid w:val="006533BE"/>
    <w:rsid w:val="00667350"/>
    <w:rsid w:val="00667873"/>
    <w:rsid w:val="006765EF"/>
    <w:rsid w:val="00680F40"/>
    <w:rsid w:val="006858E0"/>
    <w:rsid w:val="006D7FB7"/>
    <w:rsid w:val="006E174A"/>
    <w:rsid w:val="006F2982"/>
    <w:rsid w:val="00716894"/>
    <w:rsid w:val="00727815"/>
    <w:rsid w:val="007366FC"/>
    <w:rsid w:val="007576A1"/>
    <w:rsid w:val="0076137D"/>
    <w:rsid w:val="0076727F"/>
    <w:rsid w:val="00770956"/>
    <w:rsid w:val="0077175F"/>
    <w:rsid w:val="007903AB"/>
    <w:rsid w:val="00790A63"/>
    <w:rsid w:val="00795988"/>
    <w:rsid w:val="007A42A0"/>
    <w:rsid w:val="007B6101"/>
    <w:rsid w:val="007B6FE2"/>
    <w:rsid w:val="007D0B93"/>
    <w:rsid w:val="007D1D56"/>
    <w:rsid w:val="007D6D68"/>
    <w:rsid w:val="007F4E20"/>
    <w:rsid w:val="00803B70"/>
    <w:rsid w:val="00807A11"/>
    <w:rsid w:val="0081223A"/>
    <w:rsid w:val="008125AB"/>
    <w:rsid w:val="008134AD"/>
    <w:rsid w:val="00814493"/>
    <w:rsid w:val="008149CF"/>
    <w:rsid w:val="00820CBD"/>
    <w:rsid w:val="008358A3"/>
    <w:rsid w:val="00852F80"/>
    <w:rsid w:val="008547ED"/>
    <w:rsid w:val="008606B4"/>
    <w:rsid w:val="00860F76"/>
    <w:rsid w:val="00861690"/>
    <w:rsid w:val="00864240"/>
    <w:rsid w:val="00887B71"/>
    <w:rsid w:val="008A5F8B"/>
    <w:rsid w:val="008A6CD5"/>
    <w:rsid w:val="008B1792"/>
    <w:rsid w:val="008C0FFC"/>
    <w:rsid w:val="008C528C"/>
    <w:rsid w:val="008C6032"/>
    <w:rsid w:val="008E51E0"/>
    <w:rsid w:val="009342F8"/>
    <w:rsid w:val="00940BB9"/>
    <w:rsid w:val="00957D52"/>
    <w:rsid w:val="009764CD"/>
    <w:rsid w:val="009825A5"/>
    <w:rsid w:val="00983412"/>
    <w:rsid w:val="009B2108"/>
    <w:rsid w:val="009C56A3"/>
    <w:rsid w:val="009D1DD2"/>
    <w:rsid w:val="009D23F0"/>
    <w:rsid w:val="009E0D1F"/>
    <w:rsid w:val="009E2D6E"/>
    <w:rsid w:val="009F4213"/>
    <w:rsid w:val="00A0375E"/>
    <w:rsid w:val="00A1434F"/>
    <w:rsid w:val="00A14B20"/>
    <w:rsid w:val="00A322F9"/>
    <w:rsid w:val="00A403F3"/>
    <w:rsid w:val="00A417B2"/>
    <w:rsid w:val="00A51625"/>
    <w:rsid w:val="00A52860"/>
    <w:rsid w:val="00A55C31"/>
    <w:rsid w:val="00A73DE8"/>
    <w:rsid w:val="00A879A8"/>
    <w:rsid w:val="00AB074A"/>
    <w:rsid w:val="00AB1CEF"/>
    <w:rsid w:val="00AB5190"/>
    <w:rsid w:val="00AD13F8"/>
    <w:rsid w:val="00AF0A69"/>
    <w:rsid w:val="00B15B86"/>
    <w:rsid w:val="00B204E8"/>
    <w:rsid w:val="00B21C8D"/>
    <w:rsid w:val="00B22B33"/>
    <w:rsid w:val="00B239B5"/>
    <w:rsid w:val="00B24BEC"/>
    <w:rsid w:val="00B32C39"/>
    <w:rsid w:val="00B50547"/>
    <w:rsid w:val="00B6311A"/>
    <w:rsid w:val="00B70FB0"/>
    <w:rsid w:val="00B73CF5"/>
    <w:rsid w:val="00B753CE"/>
    <w:rsid w:val="00B84743"/>
    <w:rsid w:val="00B9572A"/>
    <w:rsid w:val="00BA73CA"/>
    <w:rsid w:val="00BC0575"/>
    <w:rsid w:val="00BD4BA5"/>
    <w:rsid w:val="00BE0E6F"/>
    <w:rsid w:val="00BE202A"/>
    <w:rsid w:val="00C0769D"/>
    <w:rsid w:val="00C111D0"/>
    <w:rsid w:val="00C34C61"/>
    <w:rsid w:val="00C648C9"/>
    <w:rsid w:val="00CA69C1"/>
    <w:rsid w:val="00CB0A6A"/>
    <w:rsid w:val="00CB7139"/>
    <w:rsid w:val="00CB7666"/>
    <w:rsid w:val="00CC2EE2"/>
    <w:rsid w:val="00CE1723"/>
    <w:rsid w:val="00CF69EB"/>
    <w:rsid w:val="00D00213"/>
    <w:rsid w:val="00D3494E"/>
    <w:rsid w:val="00D36B3B"/>
    <w:rsid w:val="00D3797E"/>
    <w:rsid w:val="00D52CA5"/>
    <w:rsid w:val="00D52D13"/>
    <w:rsid w:val="00D64331"/>
    <w:rsid w:val="00D73B28"/>
    <w:rsid w:val="00DC68B5"/>
    <w:rsid w:val="00DC7388"/>
    <w:rsid w:val="00DD7042"/>
    <w:rsid w:val="00DF3A37"/>
    <w:rsid w:val="00E1522B"/>
    <w:rsid w:val="00E22D88"/>
    <w:rsid w:val="00E27E28"/>
    <w:rsid w:val="00E5681E"/>
    <w:rsid w:val="00E63C90"/>
    <w:rsid w:val="00E8059C"/>
    <w:rsid w:val="00EC413B"/>
    <w:rsid w:val="00ED2650"/>
    <w:rsid w:val="00EF1275"/>
    <w:rsid w:val="00F1399F"/>
    <w:rsid w:val="00F2626B"/>
    <w:rsid w:val="00F26FC1"/>
    <w:rsid w:val="00F2707F"/>
    <w:rsid w:val="00F533E9"/>
    <w:rsid w:val="00F61C04"/>
    <w:rsid w:val="00F6702A"/>
    <w:rsid w:val="00F67FF8"/>
    <w:rsid w:val="00FC223D"/>
    <w:rsid w:val="00FC6006"/>
    <w:rsid w:val="00FC6CD7"/>
    <w:rsid w:val="00FE1994"/>
    <w:rsid w:val="00FE47AF"/>
    <w:rsid w:val="00FE4843"/>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Titre1">
    <w:name w:val="heading 1"/>
    <w:basedOn w:val="Listenumros"/>
    <w:next w:val="Corpsdetexte"/>
    <w:link w:val="Titre1Car"/>
    <w:qFormat/>
    <w:rsid w:val="00CF69EB"/>
    <w:pPr>
      <w:numPr>
        <w:numId w:val="16"/>
      </w:numPr>
      <w:spacing w:after="220" w:line="240" w:lineRule="auto"/>
      <w:ind w:right="720"/>
      <w:contextualSpacing w:val="0"/>
      <w:outlineLvl w:val="0"/>
    </w:pPr>
    <w:rPr>
      <w:rFonts w:ascii="Arial" w:hAnsi="Arial"/>
      <w:b/>
      <w:sz w:val="28"/>
      <w:lang w:val="fr-CA"/>
    </w:rPr>
  </w:style>
  <w:style w:type="paragraph" w:styleId="Titre2">
    <w:name w:val="heading 2"/>
    <w:basedOn w:val="Listenumros2"/>
    <w:next w:val="Corpsdetexte"/>
    <w:link w:val="Titre2C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Titre3">
    <w:name w:val="heading 3"/>
    <w:basedOn w:val="Listenumros3"/>
    <w:next w:val="Corpsdetexte"/>
    <w:link w:val="Titre3Car"/>
    <w:qFormat/>
    <w:rsid w:val="00CF69EB"/>
    <w:pPr>
      <w:numPr>
        <w:ilvl w:val="2"/>
        <w:numId w:val="16"/>
      </w:numPr>
      <w:spacing w:after="220" w:line="220" w:lineRule="atLeast"/>
      <w:ind w:right="720"/>
      <w:contextualSpacing w:val="0"/>
      <w:outlineLvl w:val="2"/>
    </w:pPr>
    <w:rPr>
      <w:rFonts w:ascii="Arial" w:hAnsi="Arial"/>
      <w:lang w:val="fr-CA"/>
    </w:rPr>
  </w:style>
  <w:style w:type="paragraph" w:styleId="Titre4">
    <w:name w:val="heading 4"/>
    <w:basedOn w:val="Listenumros4"/>
    <w:next w:val="Corpsdetexte"/>
    <w:link w:val="Titre4Car"/>
    <w:qFormat/>
    <w:rsid w:val="00CF69EB"/>
    <w:pPr>
      <w:numPr>
        <w:ilvl w:val="3"/>
        <w:numId w:val="16"/>
      </w:numPr>
      <w:spacing w:after="220" w:line="220" w:lineRule="atLeast"/>
      <w:contextualSpacing w:val="0"/>
      <w:outlineLvl w:val="3"/>
    </w:pPr>
    <w:rPr>
      <w:rFonts w:ascii="Arial" w:hAnsi="Arial"/>
      <w:b/>
      <w:sz w:val="18"/>
      <w:lang w:val="fr-CA"/>
    </w:rPr>
  </w:style>
  <w:style w:type="paragraph" w:styleId="Titre5">
    <w:name w:val="heading 5"/>
    <w:basedOn w:val="Listenumros5"/>
    <w:next w:val="Corpsdetexte"/>
    <w:link w:val="Titre5Car"/>
    <w:qFormat/>
    <w:rsid w:val="00CF69EB"/>
    <w:pPr>
      <w:numPr>
        <w:ilvl w:val="4"/>
        <w:numId w:val="16"/>
      </w:numPr>
      <w:spacing w:before="220" w:after="220" w:line="220" w:lineRule="atLeast"/>
      <w:contextualSpacing w:val="0"/>
      <w:outlineLvl w:val="4"/>
    </w:pPr>
    <w:rPr>
      <w:rFonts w:ascii="Arial" w:hAnsi="Arial"/>
      <w:i/>
      <w:sz w:val="20"/>
      <w:lang w:val="fr-CA"/>
    </w:rPr>
  </w:style>
  <w:style w:type="paragraph" w:styleId="Titre6">
    <w:name w:val="heading 6"/>
    <w:basedOn w:val="Normal"/>
    <w:next w:val="Corpsdetexte"/>
    <w:link w:val="Titre6Car"/>
    <w:qFormat/>
    <w:rsid w:val="00CF69EB"/>
    <w:pPr>
      <w:keepNext/>
      <w:keepLines/>
      <w:numPr>
        <w:ilvl w:val="5"/>
        <w:numId w:val="16"/>
      </w:numPr>
      <w:spacing w:before="140" w:line="220" w:lineRule="atLeast"/>
      <w:outlineLvl w:val="5"/>
    </w:pPr>
    <w:rPr>
      <w:i/>
      <w:spacing w:val="-4"/>
      <w:kern w:val="28"/>
      <w:sz w:val="20"/>
    </w:rPr>
  </w:style>
  <w:style w:type="paragraph" w:styleId="Titre7">
    <w:name w:val="heading 7"/>
    <w:basedOn w:val="Normal"/>
    <w:next w:val="Corpsdetexte"/>
    <w:link w:val="Titre7Car"/>
    <w:qFormat/>
    <w:rsid w:val="00CF69EB"/>
    <w:pPr>
      <w:keepNext/>
      <w:keepLines/>
      <w:numPr>
        <w:ilvl w:val="6"/>
        <w:numId w:val="16"/>
      </w:numPr>
      <w:spacing w:before="140" w:line="220" w:lineRule="atLeast"/>
      <w:outlineLvl w:val="6"/>
    </w:pPr>
    <w:rPr>
      <w:spacing w:val="-4"/>
      <w:kern w:val="28"/>
      <w:sz w:val="20"/>
    </w:rPr>
  </w:style>
  <w:style w:type="paragraph" w:styleId="Titre8">
    <w:name w:val="heading 8"/>
    <w:basedOn w:val="Normal"/>
    <w:next w:val="Corpsdetexte"/>
    <w:link w:val="Titre8Car"/>
    <w:qFormat/>
    <w:rsid w:val="00CF69EB"/>
    <w:pPr>
      <w:keepNext/>
      <w:keepLines/>
      <w:numPr>
        <w:ilvl w:val="7"/>
        <w:numId w:val="16"/>
      </w:numPr>
      <w:spacing w:before="140" w:line="220" w:lineRule="atLeast"/>
      <w:outlineLvl w:val="7"/>
    </w:pPr>
    <w:rPr>
      <w:rFonts w:ascii="Arial" w:hAnsi="Arial"/>
      <w:i/>
      <w:spacing w:val="-4"/>
      <w:kern w:val="28"/>
      <w:sz w:val="18"/>
    </w:rPr>
  </w:style>
  <w:style w:type="paragraph" w:styleId="Titre9">
    <w:name w:val="heading 9"/>
    <w:basedOn w:val="Normal"/>
    <w:next w:val="Corpsdetexte"/>
    <w:link w:val="Titre9Car"/>
    <w:qFormat/>
    <w:rsid w:val="00CF69EB"/>
    <w:pPr>
      <w:keepNext/>
      <w:keepLines/>
      <w:numPr>
        <w:ilvl w:val="8"/>
        <w:numId w:val="16"/>
      </w:numPr>
      <w:spacing w:before="140" w:line="220" w:lineRule="atLeast"/>
      <w:outlineLvl w:val="8"/>
    </w:pPr>
    <w:rPr>
      <w:rFonts w:ascii="Arial" w:hAnsi="Arial"/>
      <w:spacing w:val="-4"/>
      <w:kern w:val="28"/>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F69EB"/>
    <w:rPr>
      <w:rFonts w:ascii="Arial" w:eastAsia="Times New Roman" w:hAnsi="Arial" w:cs="Times New Roman"/>
      <w:b/>
      <w:sz w:val="28"/>
      <w:szCs w:val="20"/>
    </w:rPr>
  </w:style>
  <w:style w:type="character" w:customStyle="1" w:styleId="Titre2Car">
    <w:name w:val="Titre 2 Car"/>
    <w:basedOn w:val="Policepardfaut"/>
    <w:link w:val="Titre2"/>
    <w:rsid w:val="00CF69EB"/>
    <w:rPr>
      <w:rFonts w:ascii="Arial" w:eastAsia="Times New Roman" w:hAnsi="Arial" w:cs="Times New Roman"/>
      <w:b/>
      <w:sz w:val="24"/>
      <w:szCs w:val="20"/>
      <w:lang w:val="fr-FR"/>
    </w:rPr>
  </w:style>
  <w:style w:type="character" w:customStyle="1" w:styleId="Titre3Car">
    <w:name w:val="Titre 3 Car"/>
    <w:basedOn w:val="Policepardfaut"/>
    <w:link w:val="Titre3"/>
    <w:rsid w:val="00CF69EB"/>
    <w:rPr>
      <w:rFonts w:ascii="Arial" w:eastAsia="Times New Roman" w:hAnsi="Arial" w:cs="Times New Roman"/>
      <w:sz w:val="24"/>
      <w:szCs w:val="20"/>
    </w:rPr>
  </w:style>
  <w:style w:type="character" w:customStyle="1" w:styleId="Titre4Car">
    <w:name w:val="Titre 4 Car"/>
    <w:basedOn w:val="Policepardfaut"/>
    <w:link w:val="Titre4"/>
    <w:rsid w:val="00CF69EB"/>
    <w:rPr>
      <w:rFonts w:ascii="Arial" w:eastAsia="Times New Roman" w:hAnsi="Arial" w:cs="Times New Roman"/>
      <w:b/>
      <w:sz w:val="18"/>
      <w:szCs w:val="20"/>
    </w:rPr>
  </w:style>
  <w:style w:type="character" w:customStyle="1" w:styleId="Titre5Car">
    <w:name w:val="Titre 5 Car"/>
    <w:basedOn w:val="Policepardfaut"/>
    <w:link w:val="Titre5"/>
    <w:rsid w:val="00CF69EB"/>
    <w:rPr>
      <w:rFonts w:ascii="Arial" w:eastAsia="Times New Roman" w:hAnsi="Arial" w:cs="Times New Roman"/>
      <w:i/>
      <w:sz w:val="20"/>
      <w:szCs w:val="20"/>
    </w:rPr>
  </w:style>
  <w:style w:type="character" w:customStyle="1" w:styleId="Titre6Car">
    <w:name w:val="Titre 6 Car"/>
    <w:basedOn w:val="Policepardfaut"/>
    <w:link w:val="Titre6"/>
    <w:rsid w:val="00CF69EB"/>
    <w:rPr>
      <w:rFonts w:ascii="Times New Roman" w:eastAsia="Times New Roman" w:hAnsi="Times New Roman" w:cs="Times New Roman"/>
      <w:i/>
      <w:spacing w:val="-4"/>
      <w:kern w:val="28"/>
      <w:sz w:val="20"/>
      <w:szCs w:val="20"/>
      <w:lang w:val="en-US"/>
    </w:rPr>
  </w:style>
  <w:style w:type="character" w:customStyle="1" w:styleId="Titre7Car">
    <w:name w:val="Titre 7 Car"/>
    <w:basedOn w:val="Policepardfaut"/>
    <w:link w:val="Titre7"/>
    <w:rsid w:val="00CF69EB"/>
    <w:rPr>
      <w:rFonts w:ascii="Times New Roman" w:eastAsia="Times New Roman" w:hAnsi="Times New Roman" w:cs="Times New Roman"/>
      <w:spacing w:val="-4"/>
      <w:kern w:val="28"/>
      <w:sz w:val="20"/>
      <w:szCs w:val="20"/>
      <w:lang w:val="en-US"/>
    </w:rPr>
  </w:style>
  <w:style w:type="character" w:customStyle="1" w:styleId="Titre8Car">
    <w:name w:val="Titre 8 Car"/>
    <w:basedOn w:val="Policepardfaut"/>
    <w:link w:val="Titre8"/>
    <w:rsid w:val="00CF69EB"/>
    <w:rPr>
      <w:rFonts w:ascii="Arial" w:eastAsia="Times New Roman" w:hAnsi="Arial" w:cs="Times New Roman"/>
      <w:i/>
      <w:spacing w:val="-4"/>
      <w:kern w:val="28"/>
      <w:sz w:val="18"/>
      <w:szCs w:val="20"/>
      <w:lang w:val="en-US"/>
    </w:rPr>
  </w:style>
  <w:style w:type="character" w:customStyle="1" w:styleId="Titre9Car">
    <w:name w:val="Titre 9 Car"/>
    <w:basedOn w:val="Policepardfaut"/>
    <w:link w:val="Titre9"/>
    <w:rsid w:val="00CF69EB"/>
    <w:rPr>
      <w:rFonts w:ascii="Arial" w:eastAsia="Times New Roman" w:hAnsi="Arial" w:cs="Times New Roman"/>
      <w:spacing w:val="-4"/>
      <w:kern w:val="28"/>
      <w:sz w:val="18"/>
      <w:szCs w:val="20"/>
      <w:lang w:val="en-US"/>
    </w:rPr>
  </w:style>
  <w:style w:type="paragraph" w:styleId="Corpsdetexte">
    <w:name w:val="Body Text"/>
    <w:basedOn w:val="Normal"/>
    <w:link w:val="CorpsdetexteCar"/>
    <w:rsid w:val="00CF69EB"/>
    <w:pPr>
      <w:spacing w:after="220" w:line="220" w:lineRule="atLeast"/>
      <w:ind w:left="0"/>
    </w:pPr>
    <w:rPr>
      <w:lang w:val="fr-CA"/>
    </w:rPr>
  </w:style>
  <w:style w:type="character" w:customStyle="1" w:styleId="CorpsdetexteCar">
    <w:name w:val="Corps de texte Car"/>
    <w:basedOn w:val="Policepardfaut"/>
    <w:link w:val="Corpsdetexte"/>
    <w:rsid w:val="00CF69EB"/>
    <w:rPr>
      <w:rFonts w:ascii="Times New Roman" w:eastAsia="Times New Roman" w:hAnsi="Times New Roman" w:cs="Times New Roman"/>
      <w:sz w:val="24"/>
      <w:szCs w:val="20"/>
    </w:rPr>
  </w:style>
  <w:style w:type="paragraph" w:styleId="Lgende">
    <w:name w:val="caption"/>
    <w:basedOn w:val="Normal"/>
    <w:next w:val="Corpsdetexte"/>
    <w:qFormat/>
    <w:rsid w:val="00CF69EB"/>
    <w:pPr>
      <w:keepNext/>
      <w:spacing w:before="60" w:after="220" w:line="220" w:lineRule="atLeast"/>
      <w:ind w:left="1800"/>
    </w:pPr>
    <w:rPr>
      <w:i/>
      <w:sz w:val="18"/>
    </w:rPr>
  </w:style>
  <w:style w:type="paragraph" w:styleId="Pieddepage">
    <w:name w:val="footer"/>
    <w:basedOn w:val="Normal"/>
    <w:link w:val="PieddepageCar"/>
    <w:rsid w:val="00CF69EB"/>
    <w:pPr>
      <w:keepLines/>
      <w:tabs>
        <w:tab w:val="center" w:pos="4320"/>
        <w:tab w:val="right" w:pos="8640"/>
      </w:tabs>
      <w:ind w:left="0"/>
    </w:pPr>
    <w:rPr>
      <w:rFonts w:ascii="Arial" w:hAnsi="Arial"/>
      <w:spacing w:val="-4"/>
    </w:rPr>
  </w:style>
  <w:style w:type="character" w:customStyle="1" w:styleId="PieddepageCar">
    <w:name w:val="Pied de page Car"/>
    <w:basedOn w:val="Policepardfaut"/>
    <w:link w:val="Pieddepage"/>
    <w:rsid w:val="00CF69EB"/>
    <w:rPr>
      <w:rFonts w:ascii="Arial" w:eastAsia="Times New Roman" w:hAnsi="Arial" w:cs="Times New Roman"/>
      <w:spacing w:val="-4"/>
      <w:sz w:val="24"/>
      <w:szCs w:val="20"/>
      <w:lang w:val="en-US"/>
    </w:rPr>
  </w:style>
  <w:style w:type="paragraph" w:styleId="En-tte">
    <w:name w:val="header"/>
    <w:basedOn w:val="Normal"/>
    <w:link w:val="En-tteCar"/>
    <w:uiPriority w:val="99"/>
    <w:rsid w:val="00CF69EB"/>
    <w:pPr>
      <w:keepLines/>
      <w:tabs>
        <w:tab w:val="center" w:pos="4320"/>
        <w:tab w:val="right" w:pos="8640"/>
      </w:tabs>
      <w:ind w:left="0"/>
    </w:pPr>
    <w:rPr>
      <w:rFonts w:ascii="Arial" w:hAnsi="Arial"/>
      <w:spacing w:val="-4"/>
    </w:rPr>
  </w:style>
  <w:style w:type="character" w:customStyle="1" w:styleId="En-tteCar">
    <w:name w:val="En-tête Car"/>
    <w:basedOn w:val="Policepardfaut"/>
    <w:link w:val="En-tte"/>
    <w:uiPriority w:val="99"/>
    <w:rsid w:val="00CF69EB"/>
    <w:rPr>
      <w:rFonts w:ascii="Arial" w:eastAsia="Times New Roman" w:hAnsi="Arial" w:cs="Times New Roman"/>
      <w:spacing w:val="-4"/>
      <w:sz w:val="24"/>
      <w:szCs w:val="20"/>
      <w:lang w:val="en-US"/>
    </w:rPr>
  </w:style>
  <w:style w:type="character" w:styleId="Numrodepage">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M1">
    <w:name w:val="toc 1"/>
    <w:basedOn w:val="Normal"/>
    <w:uiPriority w:val="39"/>
    <w:rsid w:val="00CF69EB"/>
    <w:pPr>
      <w:spacing w:before="120" w:after="120" w:line="240" w:lineRule="auto"/>
      <w:ind w:left="0"/>
    </w:pPr>
    <w:rPr>
      <w:b/>
      <w:bCs/>
      <w:caps/>
      <w:szCs w:val="24"/>
    </w:rPr>
  </w:style>
  <w:style w:type="paragraph" w:styleId="TM2">
    <w:name w:val="toc 2"/>
    <w:basedOn w:val="Normal"/>
    <w:uiPriority w:val="39"/>
    <w:rsid w:val="00CF69EB"/>
    <w:pPr>
      <w:spacing w:line="240" w:lineRule="auto"/>
      <w:ind w:left="200"/>
    </w:pPr>
    <w:rPr>
      <w:smallCaps/>
      <w:szCs w:val="24"/>
    </w:rPr>
  </w:style>
  <w:style w:type="paragraph" w:styleId="TM3">
    <w:name w:val="toc 3"/>
    <w:basedOn w:val="Normal"/>
    <w:uiPriority w:val="39"/>
    <w:rsid w:val="00CF69EB"/>
    <w:pPr>
      <w:spacing w:line="240" w:lineRule="auto"/>
      <w:ind w:left="400"/>
    </w:pPr>
    <w:rPr>
      <w:i/>
      <w:iCs/>
      <w:szCs w:val="24"/>
    </w:rPr>
  </w:style>
  <w:style w:type="paragraph" w:customStyle="1" w:styleId="TableText">
    <w:name w:val="Table Text"/>
    <w:basedOn w:val="Corpsdetexte"/>
    <w:rsid w:val="00CF69EB"/>
    <w:pPr>
      <w:ind w:left="90"/>
    </w:pPr>
  </w:style>
  <w:style w:type="character" w:styleId="Lienhypertexte">
    <w:name w:val="Hyperlink"/>
    <w:uiPriority w:val="99"/>
    <w:rsid w:val="00CF69EB"/>
    <w:rPr>
      <w:color w:val="A52A2A"/>
      <w:u w:val="single"/>
    </w:rPr>
  </w:style>
  <w:style w:type="paragraph" w:styleId="En-ttedetabledesmatires">
    <w:name w:val="TOC Heading"/>
    <w:basedOn w:val="Titre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enumros">
    <w:name w:val="List Number"/>
    <w:basedOn w:val="Normal"/>
    <w:uiPriority w:val="99"/>
    <w:semiHidden/>
    <w:unhideWhenUsed/>
    <w:rsid w:val="00CF69EB"/>
    <w:pPr>
      <w:numPr>
        <w:numId w:val="1"/>
      </w:numPr>
      <w:contextualSpacing/>
    </w:pPr>
  </w:style>
  <w:style w:type="paragraph" w:styleId="Listenumros2">
    <w:name w:val="List Number 2"/>
    <w:basedOn w:val="Normal"/>
    <w:uiPriority w:val="99"/>
    <w:semiHidden/>
    <w:unhideWhenUsed/>
    <w:rsid w:val="00CF69EB"/>
    <w:pPr>
      <w:tabs>
        <w:tab w:val="num" w:pos="432"/>
      </w:tabs>
      <w:ind w:left="432" w:hanging="432"/>
      <w:contextualSpacing/>
    </w:pPr>
  </w:style>
  <w:style w:type="paragraph" w:styleId="Listenumros3">
    <w:name w:val="List Number 3"/>
    <w:basedOn w:val="Normal"/>
    <w:uiPriority w:val="99"/>
    <w:semiHidden/>
    <w:unhideWhenUsed/>
    <w:rsid w:val="00CF69EB"/>
    <w:pPr>
      <w:tabs>
        <w:tab w:val="num" w:pos="432"/>
      </w:tabs>
      <w:ind w:left="432" w:hanging="432"/>
      <w:contextualSpacing/>
    </w:pPr>
  </w:style>
  <w:style w:type="paragraph" w:styleId="Listenumros4">
    <w:name w:val="List Number 4"/>
    <w:basedOn w:val="Normal"/>
    <w:uiPriority w:val="99"/>
    <w:semiHidden/>
    <w:unhideWhenUsed/>
    <w:rsid w:val="00CF69EB"/>
    <w:pPr>
      <w:tabs>
        <w:tab w:val="num" w:pos="432"/>
      </w:tabs>
      <w:ind w:left="432" w:hanging="432"/>
      <w:contextualSpacing/>
    </w:pPr>
  </w:style>
  <w:style w:type="paragraph" w:styleId="Listenumros5">
    <w:name w:val="List Number 5"/>
    <w:basedOn w:val="Normal"/>
    <w:uiPriority w:val="99"/>
    <w:semiHidden/>
    <w:unhideWhenUsed/>
    <w:rsid w:val="00CF69EB"/>
    <w:pPr>
      <w:numPr>
        <w:numId w:val="5"/>
      </w:numPr>
      <w:contextualSpacing/>
    </w:pPr>
  </w:style>
  <w:style w:type="paragraph" w:styleId="Textedebulles">
    <w:name w:val="Balloon Text"/>
    <w:basedOn w:val="Normal"/>
    <w:link w:val="TextedebullesCar"/>
    <w:uiPriority w:val="99"/>
    <w:semiHidden/>
    <w:unhideWhenUsed/>
    <w:rsid w:val="00CF69E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69EB"/>
    <w:rPr>
      <w:rFonts w:ascii="Tahoma" w:eastAsia="Times New Roman" w:hAnsi="Tahoma" w:cs="Tahoma"/>
      <w:sz w:val="16"/>
      <w:szCs w:val="16"/>
      <w:lang w:val="en-US"/>
    </w:rPr>
  </w:style>
  <w:style w:type="paragraph" w:styleId="Tabledesillustrations">
    <w:name w:val="table of figures"/>
    <w:basedOn w:val="Normal"/>
    <w:next w:val="Normal"/>
    <w:uiPriority w:val="99"/>
    <w:unhideWhenUsed/>
    <w:rsid w:val="00861690"/>
    <w:pPr>
      <w:ind w:left="0"/>
    </w:pPr>
  </w:style>
  <w:style w:type="paragraph" w:styleId="Paragraphedeliste">
    <w:name w:val="List Paragraph"/>
    <w:basedOn w:val="Normal"/>
    <w:uiPriority w:val="34"/>
    <w:qFormat/>
    <w:rsid w:val="00FC223D"/>
    <w:pPr>
      <w:ind w:left="720"/>
      <w:contextualSpacing/>
    </w:pPr>
  </w:style>
  <w:style w:type="paragraph" w:styleId="PrformatHTML">
    <w:name w:val="HTML Preformatted"/>
    <w:basedOn w:val="Normal"/>
    <w:link w:val="PrformatHTMLCar"/>
    <w:uiPriority w:val="99"/>
    <w:semiHidden/>
    <w:unhideWhenUsed/>
    <w:rsid w:val="00A7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hAnsi="Courier New" w:cs="Courier New"/>
      <w:sz w:val="20"/>
      <w:lang w:val="fr-CA" w:eastAsia="fr-CA"/>
    </w:rPr>
  </w:style>
  <w:style w:type="character" w:customStyle="1" w:styleId="PrformatHTMLCar">
    <w:name w:val="Préformaté HTML Car"/>
    <w:basedOn w:val="Policepardfaut"/>
    <w:link w:val="PrformatHTML"/>
    <w:uiPriority w:val="99"/>
    <w:semiHidden/>
    <w:rsid w:val="00A73DE8"/>
    <w:rPr>
      <w:rFonts w:ascii="Courier New" w:eastAsia="Times New Roman" w:hAnsi="Courier New" w:cs="Courier New"/>
      <w:sz w:val="20"/>
      <w:szCs w:val="20"/>
      <w:lang w:eastAsia="fr-CA"/>
    </w:rPr>
  </w:style>
  <w:style w:type="character" w:styleId="Lienhypertextesuivivisit">
    <w:name w:val="FollowedHyperlink"/>
    <w:basedOn w:val="Policepardfaut"/>
    <w:uiPriority w:val="99"/>
    <w:semiHidden/>
    <w:unhideWhenUsed/>
    <w:rsid w:val="005A586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0"/>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0"/>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0"/>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0"/>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0"/>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0"/>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0"/>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0"/>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s>
</file>

<file path=word/webSettings.xml><?xml version="1.0" encoding="utf-8"?>
<w:webSettings xmlns:r="http://schemas.openxmlformats.org/officeDocument/2006/relationships" xmlns:w="http://schemas.openxmlformats.org/wordprocessingml/2006/main">
  <w:divs>
    <w:div w:id="9437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Entity%E2%80%93relationship_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66FD82-8F97-4E60-AD84-80064C60D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10</Pages>
  <Words>1513</Words>
  <Characters>8325</Characters>
  <Application>Microsoft Office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de Technologie Superieure</Company>
  <LinksUpToDate>false</LinksUpToDate>
  <CharactersWithSpaces>9819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JulienPM</cp:lastModifiedBy>
  <cp:revision>53</cp:revision>
  <dcterms:created xsi:type="dcterms:W3CDTF">2013-03-18T08:32:00Z</dcterms:created>
  <dcterms:modified xsi:type="dcterms:W3CDTF">2013-04-14T19:23:00Z</dcterms:modified>
</cp:coreProperties>
</file>